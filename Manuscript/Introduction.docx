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E45E" w14:textId="02F274EA" w:rsidR="007E0C15" w:rsidRPr="007F58CF" w:rsidRDefault="00BC68C6" w:rsidP="007F58CF">
      <w:pPr>
        <w:pStyle w:val="ListParagraph"/>
        <w:numPr>
          <w:ilvl w:val="0"/>
          <w:numId w:val="10"/>
        </w:numPr>
        <w:ind w:left="426" w:hanging="426"/>
        <w:rPr>
          <w:rFonts w:ascii="Times New Roman" w:hAnsi="Times New Roman" w:cs="Times New Roman"/>
          <w:b/>
          <w:sz w:val="24"/>
          <w:lang w:val="en-US"/>
        </w:rPr>
      </w:pPr>
      <w:bookmarkStart w:id="0" w:name="_Hlk24540479"/>
      <w:r w:rsidRPr="007F58CF">
        <w:rPr>
          <w:rFonts w:ascii="Times New Roman" w:hAnsi="Times New Roman" w:cs="Times New Roman"/>
          <w:b/>
          <w:sz w:val="24"/>
          <w:lang w:val="en-US"/>
        </w:rPr>
        <w:t>Introduction</w:t>
      </w:r>
    </w:p>
    <w:p w14:paraId="32864756" w14:textId="7BD80474" w:rsidR="002462B6" w:rsidRDefault="00F2251B" w:rsidP="009A7D4D">
      <w:pPr>
        <w:jc w:val="both"/>
        <w:rPr>
          <w:rFonts w:ascii="Times New Roman" w:hAnsi="Times New Roman" w:cs="Times New Roman"/>
          <w:sz w:val="24"/>
          <w:lang w:val="en-US"/>
        </w:rPr>
      </w:pPr>
      <w:r w:rsidRPr="00667CB1">
        <w:rPr>
          <w:rFonts w:ascii="Times New Roman" w:hAnsi="Times New Roman" w:cs="Times New Roman"/>
          <w:sz w:val="24"/>
          <w:lang w:val="en-US"/>
        </w:rPr>
        <w:t xml:space="preserve">Monitoring of cattle behavior is of </w:t>
      </w:r>
      <w:commentRangeStart w:id="1"/>
      <w:commentRangeStart w:id="2"/>
      <w:r w:rsidRPr="00667CB1">
        <w:rPr>
          <w:rFonts w:ascii="Times New Roman" w:hAnsi="Times New Roman" w:cs="Times New Roman"/>
          <w:sz w:val="24"/>
          <w:lang w:val="en-US"/>
        </w:rPr>
        <w:t xml:space="preserve">great </w:t>
      </w:r>
      <w:commentRangeEnd w:id="1"/>
      <w:r w:rsidR="00CC5AF9">
        <w:rPr>
          <w:rStyle w:val="CommentReference"/>
        </w:rPr>
        <w:commentReference w:id="1"/>
      </w:r>
      <w:commentRangeEnd w:id="2"/>
      <w:r w:rsidR="00AA78CC">
        <w:rPr>
          <w:rStyle w:val="CommentReference"/>
        </w:rPr>
        <w:commentReference w:id="2"/>
      </w:r>
      <w:r w:rsidR="00CC5AF9">
        <w:rPr>
          <w:rFonts w:ascii="Times New Roman" w:hAnsi="Times New Roman" w:cs="Times New Roman"/>
          <w:sz w:val="24"/>
          <w:lang w:val="en-US"/>
        </w:rPr>
        <w:t>importance</w:t>
      </w:r>
      <w:r w:rsidR="00CC5AF9" w:rsidRPr="00667CB1">
        <w:rPr>
          <w:rFonts w:ascii="Times New Roman" w:hAnsi="Times New Roman" w:cs="Times New Roman"/>
          <w:sz w:val="24"/>
          <w:lang w:val="en-US"/>
        </w:rPr>
        <w:t xml:space="preserve"> </w:t>
      </w:r>
      <w:r w:rsidRPr="00667CB1">
        <w:rPr>
          <w:rFonts w:ascii="Times New Roman" w:hAnsi="Times New Roman" w:cs="Times New Roman"/>
          <w:sz w:val="24"/>
          <w:lang w:val="en-US"/>
        </w:rPr>
        <w:t>to improve livestock management.</w:t>
      </w:r>
      <w:r w:rsidR="00A544AD" w:rsidRPr="00667CB1">
        <w:rPr>
          <w:rFonts w:ascii="Times New Roman" w:hAnsi="Times New Roman" w:cs="Times New Roman"/>
          <w:sz w:val="24"/>
          <w:lang w:val="en-US"/>
        </w:rPr>
        <w:t xml:space="preserve"> </w:t>
      </w:r>
      <w:r w:rsidR="00C26E2B" w:rsidRPr="00667CB1">
        <w:rPr>
          <w:rFonts w:ascii="Times New Roman" w:hAnsi="Times New Roman" w:cs="Times New Roman"/>
          <w:sz w:val="24"/>
          <w:lang w:val="en-US"/>
        </w:rPr>
        <w:t>Behavior is</w:t>
      </w:r>
      <w:r w:rsidR="00A544AD" w:rsidRPr="00667CB1">
        <w:rPr>
          <w:rFonts w:ascii="Times New Roman" w:hAnsi="Times New Roman" w:cs="Times New Roman"/>
          <w:sz w:val="24"/>
          <w:lang w:val="en-US"/>
        </w:rPr>
        <w:t xml:space="preserve"> a </w:t>
      </w:r>
      <w:del w:id="3" w:author="Miel Hostens" w:date="2020-03-11T16:51:00Z">
        <w:r w:rsidR="00A544AD" w:rsidRPr="00667CB1" w:rsidDel="00CB3649">
          <w:rPr>
            <w:rFonts w:ascii="Times New Roman" w:hAnsi="Times New Roman" w:cs="Times New Roman"/>
            <w:sz w:val="24"/>
            <w:lang w:val="en-US"/>
          </w:rPr>
          <w:delText xml:space="preserve">definition </w:delText>
        </w:r>
      </w:del>
      <w:ins w:id="4" w:author="Miel Hostens" w:date="2020-03-11T16:51:00Z">
        <w:r w:rsidR="00CB3649">
          <w:rPr>
            <w:rFonts w:ascii="Times New Roman" w:hAnsi="Times New Roman" w:cs="Times New Roman"/>
            <w:sz w:val="24"/>
            <w:lang w:val="en-US"/>
          </w:rPr>
          <w:t>term</w:t>
        </w:r>
        <w:r w:rsidR="00CB3649" w:rsidRPr="00667CB1">
          <w:rPr>
            <w:rFonts w:ascii="Times New Roman" w:hAnsi="Times New Roman" w:cs="Times New Roman"/>
            <w:sz w:val="24"/>
            <w:lang w:val="en-US"/>
          </w:rPr>
          <w:t xml:space="preserve"> </w:t>
        </w:r>
      </w:ins>
      <w:r w:rsidR="00A544AD" w:rsidRPr="00667CB1">
        <w:rPr>
          <w:rFonts w:ascii="Times New Roman" w:hAnsi="Times New Roman" w:cs="Times New Roman"/>
          <w:sz w:val="24"/>
          <w:lang w:val="en-US"/>
        </w:rPr>
        <w:t>that is poorly understood.</w:t>
      </w:r>
      <w:r w:rsidR="00885232">
        <w:rPr>
          <w:rFonts w:ascii="Times New Roman" w:hAnsi="Times New Roman" w:cs="Times New Roman"/>
          <w:sz w:val="24"/>
          <w:lang w:val="en-US"/>
        </w:rPr>
        <w:t xml:space="preserve"> </w:t>
      </w:r>
      <w:commentRangeStart w:id="5"/>
      <w:r w:rsidR="00A544AD" w:rsidRPr="00241E18">
        <w:rPr>
          <w:rFonts w:ascii="Times New Roman" w:hAnsi="Times New Roman" w:cs="Times New Roman"/>
          <w:sz w:val="24"/>
          <w:lang w:val="en-US"/>
        </w:rPr>
        <w:t>T</w:t>
      </w:r>
      <w:r w:rsidR="00C26E2B" w:rsidRPr="00241E18">
        <w:rPr>
          <w:rFonts w:ascii="Times New Roman" w:hAnsi="Times New Roman" w:cs="Times New Roman"/>
          <w:sz w:val="24"/>
          <w:lang w:val="en-US"/>
        </w:rPr>
        <w:t>herefore</w:t>
      </w:r>
      <w:r w:rsidR="00A544AD" w:rsidRPr="00241E18">
        <w:rPr>
          <w:rFonts w:ascii="Times New Roman" w:hAnsi="Times New Roman" w:cs="Times New Roman"/>
          <w:sz w:val="24"/>
          <w:lang w:val="en-US"/>
        </w:rPr>
        <w:t xml:space="preserve">, </w:t>
      </w:r>
      <w:r w:rsidR="00C26E2B" w:rsidRPr="00241E18">
        <w:rPr>
          <w:rFonts w:ascii="Times New Roman" w:hAnsi="Times New Roman" w:cs="Times New Roman"/>
          <w:sz w:val="24"/>
          <w:lang w:val="en-US"/>
        </w:rPr>
        <w:t xml:space="preserve">monitoring animal behavior may </w:t>
      </w:r>
      <w:r w:rsidR="00BB1978" w:rsidRPr="00241E18">
        <w:rPr>
          <w:rFonts w:ascii="Times New Roman" w:hAnsi="Times New Roman" w:cs="Times New Roman"/>
          <w:sz w:val="24"/>
          <w:lang w:val="en-US"/>
        </w:rPr>
        <w:t xml:space="preserve">enables us to predict future </w:t>
      </w:r>
      <w:commentRangeStart w:id="6"/>
      <w:r w:rsidR="00BB1978" w:rsidRPr="00241E18">
        <w:rPr>
          <w:rFonts w:ascii="Times New Roman" w:hAnsi="Times New Roman" w:cs="Times New Roman"/>
          <w:sz w:val="24"/>
          <w:lang w:val="en-US"/>
        </w:rPr>
        <w:t xml:space="preserve">occasions </w:t>
      </w:r>
      <w:commentRangeEnd w:id="6"/>
      <w:r w:rsidR="00CB3649">
        <w:rPr>
          <w:rStyle w:val="CommentReference"/>
        </w:rPr>
        <w:commentReference w:id="6"/>
      </w:r>
      <w:r w:rsidR="00885232" w:rsidRPr="00241E18">
        <w:rPr>
          <w:rFonts w:ascii="Times New Roman" w:hAnsi="Times New Roman" w:cs="Times New Roman"/>
          <w:sz w:val="24"/>
          <w:lang w:val="en-US"/>
        </w:rPr>
        <w:t xml:space="preserve">by means of specific measured variables </w:t>
      </w:r>
      <w:r w:rsidR="00BC68C6" w:rsidRPr="00241E18">
        <w:rPr>
          <w:rFonts w:ascii="Times New Roman" w:hAnsi="Times New Roman" w:cs="Times New Roman"/>
          <w:sz w:val="24"/>
          <w:lang w:val="en-US"/>
        </w:rPr>
        <w:t xml:space="preserve">or elucidate responses to e.g. </w:t>
      </w:r>
      <w:r w:rsidR="00C26E2B" w:rsidRPr="00241E18">
        <w:rPr>
          <w:rFonts w:ascii="Times New Roman" w:hAnsi="Times New Roman" w:cs="Times New Roman"/>
          <w:sz w:val="24"/>
          <w:lang w:val="en-US"/>
        </w:rPr>
        <w:t xml:space="preserve">different social </w:t>
      </w:r>
      <w:r w:rsidR="00667CB1" w:rsidRPr="00241E18">
        <w:rPr>
          <w:rFonts w:ascii="Times New Roman" w:hAnsi="Times New Roman" w:cs="Times New Roman"/>
          <w:sz w:val="24"/>
          <w:lang w:val="en-US"/>
        </w:rPr>
        <w:t>interactions</w:t>
      </w:r>
      <w:r w:rsidR="00A544AD" w:rsidRPr="00241E18">
        <w:rPr>
          <w:rFonts w:ascii="Times New Roman" w:hAnsi="Times New Roman" w:cs="Times New Roman"/>
          <w:sz w:val="24"/>
          <w:lang w:val="en-US"/>
        </w:rPr>
        <w:t>,</w:t>
      </w:r>
      <w:r w:rsidR="00C26E2B" w:rsidRPr="00241E18">
        <w:rPr>
          <w:rFonts w:ascii="Times New Roman" w:hAnsi="Times New Roman" w:cs="Times New Roman"/>
          <w:sz w:val="24"/>
          <w:lang w:val="en-US"/>
        </w:rPr>
        <w:t xml:space="preserve"> environmental conditions</w:t>
      </w:r>
      <w:r w:rsidR="009220C1" w:rsidRPr="00241E18">
        <w:rPr>
          <w:rFonts w:ascii="Times New Roman" w:hAnsi="Times New Roman" w:cs="Times New Roman"/>
          <w:sz w:val="24"/>
          <w:lang w:val="en-US"/>
        </w:rPr>
        <w:t>,</w:t>
      </w:r>
      <w:r w:rsidR="00A544AD" w:rsidRPr="00241E18">
        <w:rPr>
          <w:rFonts w:ascii="Times New Roman" w:hAnsi="Times New Roman" w:cs="Times New Roman"/>
          <w:sz w:val="24"/>
          <w:lang w:val="en-US"/>
        </w:rPr>
        <w:t xml:space="preserve"> reproductive </w:t>
      </w:r>
      <w:r w:rsidR="00667CB1" w:rsidRPr="00241E18">
        <w:rPr>
          <w:rFonts w:ascii="Times New Roman" w:hAnsi="Times New Roman" w:cs="Times New Roman"/>
          <w:sz w:val="24"/>
          <w:lang w:val="en-US"/>
        </w:rPr>
        <w:t>state</w:t>
      </w:r>
      <w:r w:rsidR="00A544AD" w:rsidRPr="00241E18">
        <w:rPr>
          <w:rFonts w:ascii="Times New Roman" w:hAnsi="Times New Roman" w:cs="Times New Roman"/>
          <w:sz w:val="24"/>
          <w:lang w:val="en-US"/>
        </w:rPr>
        <w:t xml:space="preserve"> and diseases.</w:t>
      </w:r>
      <w:r w:rsidR="00A544AD" w:rsidRPr="00667CB1">
        <w:rPr>
          <w:rFonts w:ascii="Times New Roman" w:hAnsi="Times New Roman" w:cs="Times New Roman"/>
          <w:sz w:val="24"/>
          <w:lang w:val="en-US"/>
        </w:rPr>
        <w:t xml:space="preserve"> </w:t>
      </w:r>
      <w:del w:id="7" w:author="Miel Hostens" w:date="2020-03-11T16:51:00Z">
        <w:r w:rsidR="00D37E1A" w:rsidDel="00CB3649">
          <w:rPr>
            <w:rFonts w:ascii="Times New Roman" w:hAnsi="Times New Roman" w:cs="Times New Roman"/>
            <w:sz w:val="24"/>
            <w:lang w:val="en-US"/>
          </w:rPr>
          <w:delText>When elucidated,</w:delText>
        </w:r>
      </w:del>
      <w:r w:rsidR="00D37E1A">
        <w:rPr>
          <w:rFonts w:ascii="Times New Roman" w:hAnsi="Times New Roman" w:cs="Times New Roman"/>
          <w:sz w:val="24"/>
          <w:lang w:val="en-US"/>
        </w:rPr>
        <w:t xml:space="preserve"> </w:t>
      </w:r>
      <w:ins w:id="8" w:author="Miel Hostens" w:date="2020-03-11T16:51:00Z">
        <w:r w:rsidR="00CB3649">
          <w:rPr>
            <w:rFonts w:ascii="Times New Roman" w:hAnsi="Times New Roman" w:cs="Times New Roman"/>
            <w:sz w:val="24"/>
            <w:lang w:val="en-US"/>
          </w:rPr>
          <w:t>T</w:t>
        </w:r>
      </w:ins>
      <w:del w:id="9" w:author="Miel Hostens" w:date="2020-03-11T16:51:00Z">
        <w:r w:rsidR="00D37E1A" w:rsidDel="00CB3649">
          <w:rPr>
            <w:rFonts w:ascii="Times New Roman" w:hAnsi="Times New Roman" w:cs="Times New Roman"/>
            <w:sz w:val="24"/>
            <w:lang w:val="en-US"/>
          </w:rPr>
          <w:delText>t</w:delText>
        </w:r>
      </w:del>
      <w:r w:rsidR="00D37E1A">
        <w:rPr>
          <w:rFonts w:ascii="Times New Roman" w:hAnsi="Times New Roman" w:cs="Times New Roman"/>
          <w:sz w:val="24"/>
          <w:lang w:val="en-US"/>
        </w:rPr>
        <w:t>hese responses can be used to optimize the animal welfare and animal performance</w:t>
      </w:r>
      <w:r w:rsidR="00F83837">
        <w:rPr>
          <w:rFonts w:ascii="Times New Roman" w:hAnsi="Times New Roman" w:cs="Times New Roman"/>
          <w:sz w:val="24"/>
          <w:lang w:val="en-US"/>
        </w:rPr>
        <w:t xml:space="preserve"> </w:t>
      </w:r>
      <w:commentRangeEnd w:id="5"/>
      <w:r w:rsidR="00AA78CC">
        <w:rPr>
          <w:rStyle w:val="CommentReference"/>
        </w:rPr>
        <w:commentReference w:id="5"/>
      </w:r>
      <w:r w:rsidR="00117167">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RW.CITE{{doc:5dc54dafe4b007ef74e0b1b6 González,L.A. 2015}}</w:instrText>
      </w:r>
      <w:r w:rsidR="00117167">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w:t>
      </w:r>
      <w:r w:rsidR="00117167">
        <w:rPr>
          <w:rFonts w:ascii="Times New Roman" w:hAnsi="Times New Roman" w:cs="Times New Roman"/>
          <w:sz w:val="24"/>
          <w:lang w:val="en-US"/>
        </w:rPr>
        <w:fldChar w:fldCharType="end"/>
      </w:r>
      <w:r w:rsidR="00117167">
        <w:rPr>
          <w:rFonts w:ascii="Times New Roman" w:hAnsi="Times New Roman" w:cs="Times New Roman"/>
          <w:sz w:val="24"/>
          <w:lang w:val="en-US"/>
        </w:rPr>
        <w:t>.</w:t>
      </w:r>
      <w:r w:rsidR="00CC5AF9">
        <w:rPr>
          <w:rFonts w:ascii="Times New Roman" w:hAnsi="Times New Roman" w:cs="Times New Roman"/>
          <w:sz w:val="24"/>
          <w:lang w:val="en-US"/>
        </w:rPr>
        <w:t xml:space="preserve"> </w:t>
      </w:r>
      <w:r w:rsidR="00277019">
        <w:rPr>
          <w:rFonts w:ascii="Times New Roman" w:hAnsi="Times New Roman" w:cs="Times New Roman"/>
          <w:sz w:val="24"/>
          <w:lang w:val="en-US"/>
        </w:rPr>
        <w:t xml:space="preserve">For example, </w:t>
      </w:r>
      <w:r w:rsidR="00460E3B">
        <w:rPr>
          <w:rFonts w:ascii="Times New Roman" w:hAnsi="Times New Roman" w:cs="Times New Roman"/>
          <w:sz w:val="24"/>
          <w:lang w:val="en-US"/>
        </w:rPr>
        <w:t xml:space="preserve">cattle </w:t>
      </w:r>
      <w:r w:rsidR="0003127E">
        <w:rPr>
          <w:rFonts w:ascii="Times New Roman" w:hAnsi="Times New Roman" w:cs="Times New Roman"/>
          <w:sz w:val="24"/>
          <w:lang w:val="en-US"/>
        </w:rPr>
        <w:t xml:space="preserve">develop a physiological negative energy balance (NEB) </w:t>
      </w:r>
      <w:proofErr w:type="spellStart"/>
      <w:r w:rsidR="0003127E">
        <w:rPr>
          <w:rFonts w:ascii="Times New Roman" w:hAnsi="Times New Roman" w:cs="Times New Roman"/>
          <w:sz w:val="24"/>
          <w:lang w:val="en-US"/>
        </w:rPr>
        <w:t>post partum</w:t>
      </w:r>
      <w:proofErr w:type="spellEnd"/>
      <w:r w:rsidR="0003127E">
        <w:rPr>
          <w:rFonts w:ascii="Times New Roman" w:hAnsi="Times New Roman" w:cs="Times New Roman"/>
          <w:sz w:val="24"/>
          <w:lang w:val="en-US"/>
        </w:rPr>
        <w:t xml:space="preserve"> due to the sudden increase amount of energy required for </w:t>
      </w:r>
      <w:commentRangeStart w:id="10"/>
      <w:commentRangeStart w:id="11"/>
      <w:r w:rsidR="0003127E">
        <w:rPr>
          <w:rFonts w:ascii="Times New Roman" w:hAnsi="Times New Roman" w:cs="Times New Roman"/>
          <w:sz w:val="24"/>
          <w:lang w:val="en-US"/>
        </w:rPr>
        <w:t>milk production</w:t>
      </w:r>
      <w:r w:rsidR="005F25D3">
        <w:rPr>
          <w:rFonts w:ascii="Times New Roman" w:hAnsi="Times New Roman" w:cs="Times New Roman"/>
          <w:sz w:val="24"/>
          <w:lang w:val="en-US"/>
        </w:rPr>
        <w:t xml:space="preserve"> </w:t>
      </w:r>
      <w:r w:rsidR="00924D2F">
        <w:rPr>
          <w:rFonts w:ascii="Times New Roman" w:hAnsi="Times New Roman" w:cs="Times New Roman"/>
          <w:sz w:val="24"/>
          <w:lang w:val="en-US"/>
        </w:rPr>
        <w:t>and fetal growth</w:t>
      </w:r>
      <w:ins w:id="12" w:author="Sarah Kuiper" w:date="2020-02-25T14:14:00Z">
        <w:r w:rsidR="00370D69">
          <w:rPr>
            <w:rFonts w:ascii="Times New Roman" w:hAnsi="Times New Roman" w:cs="Times New Roman"/>
            <w:sz w:val="24"/>
            <w:lang w:val="en-US"/>
          </w:rPr>
          <w:t xml:space="preserve"> </w:t>
        </w:r>
      </w:ins>
      <w:ins w:id="13" w:author="Sarah Kuiper" w:date="2020-02-25T14:16:00Z">
        <w:r w:rsidR="00370D69">
          <w:rPr>
            <w:rFonts w:ascii="Times New Roman" w:hAnsi="Times New Roman" w:cs="Times New Roman"/>
            <w:sz w:val="24"/>
            <w:lang w:val="en-US"/>
          </w:rPr>
          <w:t>whilst</w:t>
        </w:r>
      </w:ins>
      <w:ins w:id="14" w:author="Sarah Kuiper" w:date="2020-02-25T14:14:00Z">
        <w:r w:rsidR="00370D69">
          <w:rPr>
            <w:rFonts w:ascii="Times New Roman" w:hAnsi="Times New Roman" w:cs="Times New Roman"/>
            <w:sz w:val="24"/>
            <w:lang w:val="en-US"/>
          </w:rPr>
          <w:t xml:space="preserve"> </w:t>
        </w:r>
      </w:ins>
      <w:ins w:id="15" w:author="Sarah Kuiper" w:date="2020-02-25T14:15:00Z">
        <w:r w:rsidR="00370D69">
          <w:rPr>
            <w:rFonts w:ascii="Times New Roman" w:hAnsi="Times New Roman" w:cs="Times New Roman"/>
            <w:sz w:val="24"/>
            <w:lang w:val="en-US"/>
          </w:rPr>
          <w:t xml:space="preserve">the increase of the </w:t>
        </w:r>
        <w:commentRangeStart w:id="16"/>
        <w:r w:rsidR="00370D69">
          <w:rPr>
            <w:rFonts w:ascii="Times New Roman" w:hAnsi="Times New Roman" w:cs="Times New Roman"/>
            <w:sz w:val="24"/>
            <w:lang w:val="en-US"/>
          </w:rPr>
          <w:t xml:space="preserve">capacity </w:t>
        </w:r>
      </w:ins>
      <w:commentRangeEnd w:id="16"/>
      <w:r w:rsidR="00CB3649">
        <w:rPr>
          <w:rStyle w:val="CommentReference"/>
        </w:rPr>
        <w:commentReference w:id="16"/>
      </w:r>
      <w:ins w:id="17" w:author="Sarah Kuiper" w:date="2020-02-25T14:15:00Z">
        <w:r w:rsidR="00370D69">
          <w:rPr>
            <w:rFonts w:ascii="Times New Roman" w:hAnsi="Times New Roman" w:cs="Times New Roman"/>
            <w:sz w:val="24"/>
            <w:lang w:val="en-US"/>
          </w:rPr>
          <w:t xml:space="preserve">of the rumen </w:t>
        </w:r>
      </w:ins>
      <w:ins w:id="18" w:author="Sarah Kuiper" w:date="2020-02-25T14:16:00Z">
        <w:r w:rsidR="00370D69">
          <w:rPr>
            <w:rFonts w:ascii="Times New Roman" w:hAnsi="Times New Roman" w:cs="Times New Roman"/>
            <w:sz w:val="24"/>
            <w:lang w:val="en-US"/>
          </w:rPr>
          <w:t xml:space="preserve">can’t keep up with the amount of dry matter needed </w:t>
        </w:r>
      </w:ins>
      <w:del w:id="19" w:author="Sarah Kuiper" w:date="2020-02-25T14:14:00Z">
        <w:r w:rsidR="00924D2F" w:rsidDel="00370D69">
          <w:rPr>
            <w:rFonts w:ascii="Times New Roman" w:hAnsi="Times New Roman" w:cs="Times New Roman"/>
            <w:sz w:val="24"/>
            <w:lang w:val="en-US"/>
          </w:rPr>
          <w:delText xml:space="preserve"> </w:delText>
        </w:r>
        <w:commentRangeEnd w:id="10"/>
        <w:r w:rsidR="00CC5AF9" w:rsidDel="00370D69">
          <w:rPr>
            <w:rStyle w:val="CommentReference"/>
          </w:rPr>
          <w:commentReference w:id="10"/>
        </w:r>
      </w:del>
      <w:commentRangeEnd w:id="11"/>
      <w:r w:rsidR="00E856CB">
        <w:rPr>
          <w:rStyle w:val="CommentReference"/>
        </w:rPr>
        <w:commentReference w:id="11"/>
      </w:r>
      <w:r w:rsidR="005F25D3">
        <w:rPr>
          <w:rFonts w:ascii="Times New Roman" w:hAnsi="Times New Roman" w:cs="Times New Roman"/>
          <w:sz w:val="24"/>
          <w:lang w:val="en-US"/>
        </w:rPr>
        <w:t>during the transition period</w:t>
      </w:r>
      <w:r w:rsidR="00370D69">
        <w:rPr>
          <w:rFonts w:ascii="Times New Roman" w:hAnsi="Times New Roman" w:cs="Times New Roman"/>
          <w:sz w:val="24"/>
          <w:lang w:val="en-US"/>
        </w:rPr>
        <w:t xml:space="preserve">. </w:t>
      </w:r>
    </w:p>
    <w:p w14:paraId="313CCAF0" w14:textId="46347498" w:rsidR="00CC5AF9" w:rsidRDefault="0003127E" w:rsidP="009A7D4D">
      <w:pPr>
        <w:jc w:val="both"/>
        <w:rPr>
          <w:ins w:id="20" w:author="Miel Hostens" w:date="2020-01-03T16:44:00Z"/>
          <w:rFonts w:ascii="Times New Roman" w:hAnsi="Times New Roman" w:cs="Times New Roman"/>
          <w:sz w:val="24"/>
          <w:lang w:val="en-US"/>
        </w:rPr>
      </w:pPr>
      <w:commentRangeStart w:id="21"/>
      <w:r>
        <w:rPr>
          <w:rFonts w:ascii="Times New Roman" w:hAnsi="Times New Roman" w:cs="Times New Roman"/>
          <w:sz w:val="24"/>
          <w:lang w:val="en-US"/>
        </w:rPr>
        <w:t>Though, the rumen has not enough capacity to process that amount of dry matter to provide in the increased energy demand</w:t>
      </w:r>
      <w:r w:rsidR="000813D8">
        <w:rPr>
          <w:rFonts w:ascii="Times New Roman" w:hAnsi="Times New Roman" w:cs="Times New Roman"/>
          <w:sz w:val="24"/>
          <w:lang w:val="en-US"/>
        </w:rPr>
        <w:t xml:space="preserve"> </w:t>
      </w:r>
      <w:r w:rsidR="000813D8">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RW.CITE{{doc:5dc537bde4b007ef74e0ae83 Hut,P.R. 2019}}</w:instrText>
      </w:r>
      <w:r w:rsidR="000813D8">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2</w:t>
      </w:r>
      <w:r w:rsidR="000813D8">
        <w:rPr>
          <w:rFonts w:ascii="Times New Roman" w:hAnsi="Times New Roman" w:cs="Times New Roman"/>
          <w:sz w:val="24"/>
          <w:lang w:val="en-US"/>
        </w:rPr>
        <w:fldChar w:fldCharType="end"/>
      </w:r>
      <w:commentRangeEnd w:id="21"/>
      <w:r w:rsidR="002462B6">
        <w:rPr>
          <w:rStyle w:val="CommentReference"/>
        </w:rPr>
        <w:commentReference w:id="21"/>
      </w:r>
      <w:r>
        <w:rPr>
          <w:rFonts w:ascii="Times New Roman" w:hAnsi="Times New Roman" w:cs="Times New Roman"/>
          <w:sz w:val="24"/>
          <w:lang w:val="en-US"/>
        </w:rPr>
        <w:t>. Apparently, nutritional management</w:t>
      </w:r>
      <w:r w:rsidR="000813D8">
        <w:rPr>
          <w:rFonts w:ascii="Times New Roman" w:hAnsi="Times New Roman" w:cs="Times New Roman"/>
          <w:sz w:val="24"/>
          <w:lang w:val="en-US"/>
        </w:rPr>
        <w:t xml:space="preserve">, </w:t>
      </w:r>
      <w:r w:rsidR="00816EF2">
        <w:rPr>
          <w:rFonts w:ascii="Times New Roman" w:hAnsi="Times New Roman" w:cs="Times New Roman"/>
          <w:sz w:val="24"/>
          <w:lang w:val="en-US"/>
        </w:rPr>
        <w:t>affecting social feeding behavior</w:t>
      </w:r>
      <w:r w:rsidR="000813D8">
        <w:rPr>
          <w:rFonts w:ascii="Times New Roman" w:hAnsi="Times New Roman" w:cs="Times New Roman"/>
          <w:sz w:val="24"/>
          <w:lang w:val="en-US"/>
        </w:rPr>
        <w:t>,</w:t>
      </w:r>
      <w:r>
        <w:rPr>
          <w:rFonts w:ascii="Times New Roman" w:hAnsi="Times New Roman" w:cs="Times New Roman"/>
          <w:sz w:val="24"/>
          <w:lang w:val="en-US"/>
        </w:rPr>
        <w:t xml:space="preserve"> in the transition period </w:t>
      </w:r>
      <w:r w:rsidR="000813D8">
        <w:rPr>
          <w:rFonts w:ascii="Times New Roman" w:hAnsi="Times New Roman" w:cs="Times New Roman"/>
          <w:sz w:val="24"/>
          <w:lang w:val="en-US"/>
        </w:rPr>
        <w:t xml:space="preserve">is of great importance to reduce the risk of health problems </w:t>
      </w:r>
      <w:proofErr w:type="spellStart"/>
      <w:r w:rsidR="000813D8">
        <w:rPr>
          <w:rFonts w:ascii="Times New Roman" w:hAnsi="Times New Roman" w:cs="Times New Roman"/>
          <w:sz w:val="24"/>
          <w:lang w:val="en-US"/>
        </w:rPr>
        <w:t>post partum</w:t>
      </w:r>
      <w:proofErr w:type="spellEnd"/>
      <w:r w:rsidR="000813D8">
        <w:rPr>
          <w:rFonts w:ascii="Times New Roman" w:hAnsi="Times New Roman" w:cs="Times New Roman"/>
          <w:sz w:val="24"/>
          <w:lang w:val="en-US"/>
        </w:rPr>
        <w:t xml:space="preserve"> associated with NEB </w:t>
      </w:r>
      <w:r w:rsidR="00816EF2">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RW.CITE{{doc:5de8ce73e4b045ca01a3c704 Goldhawk,C 2009}}</w:instrText>
      </w:r>
      <w:r w:rsidR="00816EF2">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3</w:t>
      </w:r>
      <w:r w:rsidR="00816EF2">
        <w:rPr>
          <w:rFonts w:ascii="Times New Roman" w:hAnsi="Times New Roman" w:cs="Times New Roman"/>
          <w:sz w:val="24"/>
          <w:lang w:val="en-US"/>
        </w:rPr>
        <w:fldChar w:fldCharType="end"/>
      </w:r>
      <w:r w:rsidR="00816EF2">
        <w:rPr>
          <w:rFonts w:ascii="Times New Roman" w:hAnsi="Times New Roman" w:cs="Times New Roman"/>
          <w:sz w:val="24"/>
          <w:lang w:val="en-US"/>
        </w:rPr>
        <w:t>.</w:t>
      </w:r>
      <w:r w:rsidR="00BA346D">
        <w:rPr>
          <w:rFonts w:ascii="Times New Roman" w:hAnsi="Times New Roman" w:cs="Times New Roman"/>
          <w:sz w:val="24"/>
          <w:lang w:val="en-US"/>
        </w:rPr>
        <w:t xml:space="preserve"> These health problems include (sub)clinical milk fever, </w:t>
      </w:r>
      <w:r w:rsidR="006A133F">
        <w:rPr>
          <w:rFonts w:ascii="Times New Roman" w:hAnsi="Times New Roman" w:cs="Times New Roman"/>
          <w:sz w:val="24"/>
          <w:lang w:val="en-US"/>
        </w:rPr>
        <w:t xml:space="preserve">metritis, </w:t>
      </w:r>
      <w:r w:rsidR="00BA346D">
        <w:rPr>
          <w:rFonts w:ascii="Times New Roman" w:hAnsi="Times New Roman" w:cs="Times New Roman"/>
          <w:sz w:val="24"/>
          <w:lang w:val="en-US"/>
        </w:rPr>
        <w:t>ketosis or a retained placenta occurring mostly in the first two weeks of lactation</w:t>
      </w:r>
      <w:r w:rsidR="005F25D3">
        <w:rPr>
          <w:rFonts w:ascii="Times New Roman" w:hAnsi="Times New Roman" w:cs="Times New Roman"/>
          <w:sz w:val="24"/>
          <w:lang w:val="en-US"/>
        </w:rPr>
        <w:t xml:space="preserve"> </w:t>
      </w:r>
      <w:r w:rsidR="005F25D3">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RW.CITE{{doc:5de8d650e4b06d218354e4fd Goff,JP 1997}}</w:instrText>
      </w:r>
      <w:r w:rsidR="005F25D3">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4</w:t>
      </w:r>
      <w:r w:rsidR="005F25D3">
        <w:rPr>
          <w:rFonts w:ascii="Times New Roman" w:hAnsi="Times New Roman" w:cs="Times New Roman"/>
          <w:sz w:val="24"/>
          <w:lang w:val="en-US"/>
        </w:rPr>
        <w:fldChar w:fldCharType="end"/>
      </w:r>
      <w:r w:rsidR="00BA346D">
        <w:rPr>
          <w:rFonts w:ascii="Times New Roman" w:hAnsi="Times New Roman" w:cs="Times New Roman"/>
          <w:sz w:val="24"/>
          <w:lang w:val="en-US"/>
        </w:rPr>
        <w:t xml:space="preserve">. </w:t>
      </w:r>
      <w:r w:rsidR="00F36D11">
        <w:rPr>
          <w:rFonts w:ascii="Times New Roman" w:hAnsi="Times New Roman" w:cs="Times New Roman"/>
          <w:sz w:val="24"/>
          <w:lang w:val="en-US"/>
        </w:rPr>
        <w:t xml:space="preserve">As a result of these diseases, economic losses may occur due to e.g. increased labor, veterinary costs, decreased milk yield and culling </w:t>
      </w:r>
      <w:r w:rsidR="00F36D11">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RW.CITE{{doc:5de8ed52e4b00dd724a6caf0 González,LA 2008}}</w:instrText>
      </w:r>
      <w:r w:rsidR="00F36D11">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5</w:t>
      </w:r>
      <w:r w:rsidR="00F36D11">
        <w:rPr>
          <w:rFonts w:ascii="Times New Roman" w:hAnsi="Times New Roman" w:cs="Times New Roman"/>
          <w:sz w:val="24"/>
          <w:lang w:val="en-US"/>
        </w:rPr>
        <w:fldChar w:fldCharType="end"/>
      </w:r>
      <w:r w:rsidR="00F36D11">
        <w:rPr>
          <w:rFonts w:ascii="Times New Roman" w:hAnsi="Times New Roman" w:cs="Times New Roman"/>
          <w:sz w:val="24"/>
          <w:lang w:val="en-US"/>
        </w:rPr>
        <w:t>.</w:t>
      </w:r>
      <w:r w:rsidR="00CC5AF9">
        <w:rPr>
          <w:rFonts w:ascii="Times New Roman" w:hAnsi="Times New Roman" w:cs="Times New Roman"/>
          <w:sz w:val="24"/>
          <w:lang w:val="en-US"/>
        </w:rPr>
        <w:t>T</w:t>
      </w:r>
      <w:r w:rsidR="005F25D3">
        <w:rPr>
          <w:rFonts w:ascii="Times New Roman" w:hAnsi="Times New Roman" w:cs="Times New Roman"/>
          <w:sz w:val="24"/>
          <w:lang w:val="en-US"/>
        </w:rPr>
        <w:t xml:space="preserve">hese diseases could be </w:t>
      </w:r>
      <w:r w:rsidR="00F06476">
        <w:rPr>
          <w:rFonts w:ascii="Times New Roman" w:hAnsi="Times New Roman" w:cs="Times New Roman"/>
          <w:sz w:val="24"/>
          <w:lang w:val="en-US"/>
        </w:rPr>
        <w:t>identified</w:t>
      </w:r>
      <w:r w:rsidR="005F25D3">
        <w:rPr>
          <w:rFonts w:ascii="Times New Roman" w:hAnsi="Times New Roman" w:cs="Times New Roman"/>
          <w:sz w:val="24"/>
          <w:lang w:val="en-US"/>
        </w:rPr>
        <w:t xml:space="preserve"> </w:t>
      </w:r>
      <w:r w:rsidR="005E0AF4" w:rsidRPr="0044547E">
        <w:rPr>
          <w:rFonts w:ascii="Times New Roman" w:hAnsi="Times New Roman" w:cs="Times New Roman"/>
          <w:sz w:val="24"/>
          <w:lang w:val="en-US"/>
        </w:rPr>
        <w:t>earlier</w:t>
      </w:r>
      <w:r w:rsidR="005F25D3">
        <w:rPr>
          <w:rFonts w:ascii="Times New Roman" w:hAnsi="Times New Roman" w:cs="Times New Roman"/>
          <w:sz w:val="24"/>
          <w:lang w:val="en-US"/>
        </w:rPr>
        <w:t xml:space="preserve"> </w:t>
      </w:r>
      <w:r w:rsidR="006359BE">
        <w:rPr>
          <w:rFonts w:ascii="Times New Roman" w:hAnsi="Times New Roman" w:cs="Times New Roman"/>
          <w:sz w:val="24"/>
          <w:lang w:val="en-US"/>
        </w:rPr>
        <w:t xml:space="preserve">by monitoring </w:t>
      </w:r>
      <w:r w:rsidR="00CC5AF9">
        <w:rPr>
          <w:rFonts w:ascii="Times New Roman" w:hAnsi="Times New Roman" w:cs="Times New Roman"/>
          <w:sz w:val="24"/>
          <w:lang w:val="en-US"/>
        </w:rPr>
        <w:t>transition</w:t>
      </w:r>
      <w:r w:rsidR="0068007E">
        <w:rPr>
          <w:rFonts w:ascii="Times New Roman" w:hAnsi="Times New Roman" w:cs="Times New Roman"/>
          <w:sz w:val="24"/>
          <w:lang w:val="en-US"/>
        </w:rPr>
        <w:t xml:space="preserve"> </w:t>
      </w:r>
      <w:r w:rsidR="0068007E" w:rsidRPr="002462B6">
        <w:rPr>
          <w:rFonts w:ascii="Times New Roman" w:hAnsi="Times New Roman" w:cs="Times New Roman"/>
          <w:sz w:val="24"/>
          <w:lang w:val="en-US"/>
        </w:rPr>
        <w:t>eating</w:t>
      </w:r>
      <w:r w:rsidR="002462B6">
        <w:rPr>
          <w:rFonts w:ascii="Times New Roman" w:hAnsi="Times New Roman" w:cs="Times New Roman"/>
          <w:sz w:val="24"/>
          <w:lang w:val="en-US"/>
        </w:rPr>
        <w:t xml:space="preserve"> </w:t>
      </w:r>
      <w:r w:rsidR="006359BE">
        <w:rPr>
          <w:rFonts w:ascii="Times New Roman" w:hAnsi="Times New Roman" w:cs="Times New Roman"/>
          <w:sz w:val="24"/>
          <w:lang w:val="en-US"/>
        </w:rPr>
        <w:t>behavior</w:t>
      </w:r>
      <w:r w:rsidR="0068007E">
        <w:rPr>
          <w:rFonts w:ascii="Times New Roman" w:hAnsi="Times New Roman" w:cs="Times New Roman"/>
          <w:sz w:val="24"/>
          <w:lang w:val="en-US"/>
        </w:rPr>
        <w:t xml:space="preserve"> </w:t>
      </w:r>
      <w:r w:rsidR="0068007E" w:rsidRPr="0068007E">
        <w:rPr>
          <w:rStyle w:val="CommentReference"/>
          <w:rFonts w:ascii="Times New Roman" w:hAnsi="Times New Roman" w:cs="Times New Roman"/>
          <w:sz w:val="24"/>
          <w:szCs w:val="24"/>
        </w:rPr>
        <w:fldChar w:fldCharType="begin"/>
      </w:r>
      <w:r w:rsidR="0068007E" w:rsidRPr="0068007E">
        <w:rPr>
          <w:rStyle w:val="CommentReference"/>
          <w:rFonts w:ascii="Times New Roman" w:hAnsi="Times New Roman" w:cs="Times New Roman"/>
          <w:sz w:val="24"/>
          <w:szCs w:val="24"/>
          <w:lang w:val="en-US"/>
        </w:rPr>
        <w:instrText>ADDIN RW.CITE{{doc:5de8ce73e4b045ca01a3c704 Goldhawk,C 2009; doc:5de8ed52e4b00dd724a6caf0 González,LA 2008}}</w:instrText>
      </w:r>
      <w:r w:rsidR="0068007E" w:rsidRPr="0068007E">
        <w:rPr>
          <w:rStyle w:val="CommentReference"/>
          <w:rFonts w:ascii="Times New Roman" w:hAnsi="Times New Roman" w:cs="Times New Roman"/>
          <w:sz w:val="24"/>
          <w:szCs w:val="24"/>
        </w:rPr>
        <w:fldChar w:fldCharType="separate"/>
      </w:r>
      <w:r w:rsidR="0068007E" w:rsidRPr="0068007E">
        <w:rPr>
          <w:rStyle w:val="CommentReference"/>
          <w:rFonts w:ascii="Times New Roman" w:hAnsi="Times New Roman" w:cs="Times New Roman"/>
          <w:bCs/>
          <w:sz w:val="24"/>
          <w:szCs w:val="24"/>
          <w:vertAlign w:val="superscript"/>
          <w:lang w:val="en-US"/>
        </w:rPr>
        <w:t>3,5</w:t>
      </w:r>
      <w:r w:rsidR="0068007E" w:rsidRPr="0068007E">
        <w:rPr>
          <w:rStyle w:val="CommentReference"/>
          <w:rFonts w:ascii="Times New Roman" w:hAnsi="Times New Roman" w:cs="Times New Roman"/>
          <w:sz w:val="24"/>
          <w:szCs w:val="24"/>
        </w:rPr>
        <w:fldChar w:fldCharType="end"/>
      </w:r>
      <w:r w:rsidR="006359BE">
        <w:rPr>
          <w:rFonts w:ascii="Times New Roman" w:hAnsi="Times New Roman" w:cs="Times New Roman"/>
          <w:sz w:val="24"/>
          <w:lang w:val="en-US"/>
        </w:rPr>
        <w:t xml:space="preserve">. In the transition period prepartum, increased sensitivity to health problems induces changes in the daily time budget of cattle. </w:t>
      </w:r>
      <w:r w:rsidR="00B714AC">
        <w:rPr>
          <w:rFonts w:ascii="Times New Roman" w:hAnsi="Times New Roman" w:cs="Times New Roman"/>
          <w:sz w:val="24"/>
          <w:lang w:val="en-US"/>
        </w:rPr>
        <w:t xml:space="preserve">Cows with mild and severe forms of metritis </w:t>
      </w:r>
      <w:r w:rsidR="006A133F">
        <w:rPr>
          <w:rFonts w:ascii="Times New Roman" w:hAnsi="Times New Roman" w:cs="Times New Roman"/>
          <w:sz w:val="24"/>
          <w:lang w:val="en-US"/>
        </w:rPr>
        <w:t xml:space="preserve">spent less time eating and have a decreased dry matter intake, which already can be noticed 2 weeks prepartum, compared to healthy cows </w:t>
      </w:r>
      <w:r w:rsidR="006A133F">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RW.CITE{{doc:5de8e849e4b09dc13725fc39 Huzzey,JM 2007}}</w:instrText>
      </w:r>
      <w:r w:rsidR="006A133F">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6</w:t>
      </w:r>
      <w:r w:rsidR="006A133F">
        <w:rPr>
          <w:rFonts w:ascii="Times New Roman" w:hAnsi="Times New Roman" w:cs="Times New Roman"/>
          <w:sz w:val="24"/>
          <w:lang w:val="en-US"/>
        </w:rPr>
        <w:fldChar w:fldCharType="end"/>
      </w:r>
      <w:r w:rsidR="006A133F">
        <w:rPr>
          <w:rFonts w:ascii="Times New Roman" w:hAnsi="Times New Roman" w:cs="Times New Roman"/>
          <w:sz w:val="24"/>
          <w:lang w:val="en-US"/>
        </w:rPr>
        <w:t xml:space="preserve">. Furthermore, </w:t>
      </w:r>
      <w:r w:rsidR="005E0AF4">
        <w:rPr>
          <w:rFonts w:ascii="Times New Roman" w:hAnsi="Times New Roman" w:cs="Times New Roman"/>
          <w:sz w:val="24"/>
          <w:lang w:val="en-US"/>
        </w:rPr>
        <w:t xml:space="preserve">González </w:t>
      </w:r>
      <w:r w:rsidR="001D36AD">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RW.CITE{{doc:5de8ed52e4b00dd724a6caf0 González,LA 2008}}</w:instrText>
      </w:r>
      <w:r w:rsidR="001D36AD">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5</w:t>
      </w:r>
      <w:r w:rsidR="001D36AD">
        <w:rPr>
          <w:rFonts w:ascii="Times New Roman" w:hAnsi="Times New Roman" w:cs="Times New Roman"/>
          <w:sz w:val="24"/>
          <w:lang w:val="en-US"/>
        </w:rPr>
        <w:fldChar w:fldCharType="end"/>
      </w:r>
      <w:r w:rsidR="001D36AD">
        <w:rPr>
          <w:rFonts w:ascii="Times New Roman" w:hAnsi="Times New Roman" w:cs="Times New Roman"/>
          <w:sz w:val="24"/>
          <w:lang w:val="en-US"/>
        </w:rPr>
        <w:t xml:space="preserve"> described that ketosis was defined by a rapid decrease of dry matter intake 3 to 5 days prior to the day of detection. </w:t>
      </w:r>
      <w:r w:rsidR="005E0AF4">
        <w:rPr>
          <w:rFonts w:ascii="Times New Roman" w:hAnsi="Times New Roman" w:cs="Times New Roman"/>
          <w:sz w:val="24"/>
          <w:lang w:val="en-US"/>
        </w:rPr>
        <w:t>Changes in eating behavior may therefore</w:t>
      </w:r>
      <w:del w:id="22" w:author="Miel Hostens" w:date="2020-01-03T16:42:00Z">
        <w:r w:rsidR="005E0AF4" w:rsidDel="00CC5AF9">
          <w:rPr>
            <w:rFonts w:ascii="Times New Roman" w:hAnsi="Times New Roman" w:cs="Times New Roman"/>
            <w:sz w:val="24"/>
            <w:lang w:val="en-US"/>
          </w:rPr>
          <w:delText>,</w:delText>
        </w:r>
      </w:del>
      <w:r w:rsidR="005E0AF4">
        <w:rPr>
          <w:rFonts w:ascii="Times New Roman" w:hAnsi="Times New Roman" w:cs="Times New Roman"/>
          <w:sz w:val="24"/>
          <w:lang w:val="en-US"/>
        </w:rPr>
        <w:t xml:space="preserve"> be useful for early identification of herd problems and thus timely intervention in cattle herds to limit the economic losses. </w:t>
      </w:r>
      <w:r w:rsidR="00613466">
        <w:rPr>
          <w:rFonts w:ascii="Times New Roman" w:hAnsi="Times New Roman" w:cs="Times New Roman"/>
          <w:sz w:val="24"/>
          <w:lang w:val="en-US"/>
        </w:rPr>
        <w:t xml:space="preserve">Although all cows experience difficulties facing the physiological changes during the transition period, it is important to account </w:t>
      </w:r>
      <w:r w:rsidR="00CC5AF9">
        <w:rPr>
          <w:rFonts w:ascii="Times New Roman" w:hAnsi="Times New Roman" w:cs="Times New Roman"/>
          <w:sz w:val="24"/>
          <w:lang w:val="en-US"/>
        </w:rPr>
        <w:t xml:space="preserve">for </w:t>
      </w:r>
      <w:r w:rsidR="00613466">
        <w:rPr>
          <w:rFonts w:ascii="Times New Roman" w:hAnsi="Times New Roman" w:cs="Times New Roman"/>
          <w:sz w:val="24"/>
          <w:lang w:val="en-US"/>
        </w:rPr>
        <w:t xml:space="preserve">behavior differences </w:t>
      </w:r>
      <w:r w:rsidR="00CC5AF9">
        <w:rPr>
          <w:rFonts w:ascii="Times New Roman" w:hAnsi="Times New Roman" w:cs="Times New Roman"/>
          <w:sz w:val="24"/>
          <w:lang w:val="en-US"/>
        </w:rPr>
        <w:t xml:space="preserve">due to parity </w:t>
      </w:r>
      <w:r w:rsidR="00613466">
        <w:rPr>
          <w:rFonts w:ascii="Times New Roman" w:hAnsi="Times New Roman" w:cs="Times New Roman"/>
          <w:sz w:val="24"/>
          <w:lang w:val="en-US"/>
        </w:rPr>
        <w:t xml:space="preserve">as well </w:t>
      </w:r>
      <w:r w:rsidR="00613466">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RW.CITE{{doc:5dcc048de4b0443c41b602e0 Neave,H.W. 2017}}</w:instrText>
      </w:r>
      <w:r w:rsidR="00613466">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7</w:t>
      </w:r>
      <w:r w:rsidR="00613466">
        <w:rPr>
          <w:rFonts w:ascii="Times New Roman" w:hAnsi="Times New Roman" w:cs="Times New Roman"/>
          <w:sz w:val="24"/>
          <w:lang w:val="en-US"/>
        </w:rPr>
        <w:fldChar w:fldCharType="end"/>
      </w:r>
      <w:r w:rsidR="00613466">
        <w:rPr>
          <w:rFonts w:ascii="Times New Roman" w:hAnsi="Times New Roman" w:cs="Times New Roman"/>
          <w:sz w:val="24"/>
          <w:lang w:val="en-US"/>
        </w:rPr>
        <w:t xml:space="preserve">. </w:t>
      </w:r>
      <w:r w:rsidR="00625832">
        <w:rPr>
          <w:rFonts w:ascii="Times New Roman" w:hAnsi="Times New Roman" w:cs="Times New Roman"/>
          <w:sz w:val="24"/>
          <w:lang w:val="en-US"/>
        </w:rPr>
        <w:t>For example, h</w:t>
      </w:r>
      <w:r w:rsidR="00613466">
        <w:rPr>
          <w:rFonts w:ascii="Times New Roman" w:hAnsi="Times New Roman" w:cs="Times New Roman"/>
          <w:sz w:val="24"/>
          <w:lang w:val="en-US"/>
        </w:rPr>
        <w:t xml:space="preserve">eifers, primiparous cows, show other feeding </w:t>
      </w:r>
      <w:r w:rsidR="00625832">
        <w:rPr>
          <w:rFonts w:ascii="Times New Roman" w:hAnsi="Times New Roman" w:cs="Times New Roman"/>
          <w:sz w:val="24"/>
          <w:lang w:val="en-US"/>
        </w:rPr>
        <w:t xml:space="preserve">behavior in the transition period in comparison to multiparous cows. </w:t>
      </w:r>
      <w:r w:rsidR="00AA7BEE">
        <w:rPr>
          <w:rFonts w:ascii="Times New Roman" w:hAnsi="Times New Roman" w:cs="Times New Roman"/>
          <w:sz w:val="24"/>
          <w:lang w:val="en-US"/>
        </w:rPr>
        <w:t xml:space="preserve">Primiparous cows spend more time eating in the prepartum period </w:t>
      </w:r>
      <w:r w:rsidR="00C612D5">
        <w:rPr>
          <w:rFonts w:ascii="Times New Roman" w:hAnsi="Times New Roman" w:cs="Times New Roman"/>
          <w:sz w:val="24"/>
          <w:lang w:val="en-US"/>
        </w:rPr>
        <w:t xml:space="preserve">in comparison to multiparous cows. In the postpartum period, the opposite occurs. Multiparous cows spend more time eating per day in comparison to primiparous cows </w:t>
      </w:r>
      <w:r w:rsidR="00C612D5">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RW.CITE{{doc:5dcc048de4b0443c41b602e0 Neave,H.W. 2017}}</w:instrText>
      </w:r>
      <w:r w:rsidR="00C612D5">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7</w:t>
      </w:r>
      <w:r w:rsidR="00C612D5">
        <w:rPr>
          <w:rFonts w:ascii="Times New Roman" w:hAnsi="Times New Roman" w:cs="Times New Roman"/>
          <w:sz w:val="24"/>
          <w:lang w:val="en-US"/>
        </w:rPr>
        <w:fldChar w:fldCharType="end"/>
      </w:r>
      <w:r w:rsidR="00C612D5">
        <w:rPr>
          <w:rFonts w:ascii="Times New Roman" w:hAnsi="Times New Roman" w:cs="Times New Roman"/>
          <w:sz w:val="24"/>
          <w:lang w:val="en-US"/>
        </w:rPr>
        <w:t xml:space="preserve">. </w:t>
      </w:r>
      <w:r w:rsidR="00E13F64">
        <w:rPr>
          <w:rFonts w:ascii="Times New Roman" w:hAnsi="Times New Roman" w:cs="Times New Roman"/>
          <w:sz w:val="24"/>
          <w:lang w:val="en-US"/>
        </w:rPr>
        <w:t>Neave et al. also described the relation of lying behavior and parity in the transition period</w:t>
      </w:r>
      <w:r w:rsidR="00294652">
        <w:rPr>
          <w:rFonts w:ascii="Times New Roman" w:hAnsi="Times New Roman" w:cs="Times New Roman"/>
          <w:sz w:val="24"/>
          <w:lang w:val="en-US"/>
        </w:rPr>
        <w:t xml:space="preserve">. Multiparous cows spend more time lying per day compared to primiparous cows 2 weeks before calving and 2 weeks after calving. </w:t>
      </w:r>
      <w:r w:rsidR="00536CB4">
        <w:rPr>
          <w:rFonts w:ascii="Times New Roman" w:hAnsi="Times New Roman" w:cs="Times New Roman"/>
          <w:sz w:val="24"/>
          <w:lang w:val="en-US"/>
        </w:rPr>
        <w:t>P</w:t>
      </w:r>
      <w:r w:rsidR="00294652">
        <w:rPr>
          <w:rFonts w:ascii="Times New Roman" w:hAnsi="Times New Roman" w:cs="Times New Roman"/>
          <w:sz w:val="24"/>
          <w:lang w:val="en-US"/>
        </w:rPr>
        <w:t xml:space="preserve">rimiparous cows showed a greater number of lying bouts and a shorter lying </w:t>
      </w:r>
      <w:proofErr w:type="spellStart"/>
      <w:r w:rsidR="00294652">
        <w:rPr>
          <w:rFonts w:ascii="Times New Roman" w:hAnsi="Times New Roman" w:cs="Times New Roman"/>
          <w:sz w:val="24"/>
          <w:lang w:val="en-US"/>
        </w:rPr>
        <w:t>bout</w:t>
      </w:r>
      <w:proofErr w:type="spellEnd"/>
      <w:r w:rsidR="00294652">
        <w:rPr>
          <w:rFonts w:ascii="Times New Roman" w:hAnsi="Times New Roman" w:cs="Times New Roman"/>
          <w:sz w:val="24"/>
          <w:lang w:val="en-US"/>
        </w:rPr>
        <w:t xml:space="preserve"> duration in the transition period </w:t>
      </w:r>
      <w:r w:rsidR="00294652">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RW.CITE{{doc:5dcc048de4b0443c41b602e0 Neave,H.W. 2017}}</w:instrText>
      </w:r>
      <w:r w:rsidR="00294652">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7</w:t>
      </w:r>
      <w:r w:rsidR="00294652">
        <w:rPr>
          <w:rFonts w:ascii="Times New Roman" w:hAnsi="Times New Roman" w:cs="Times New Roman"/>
          <w:sz w:val="24"/>
          <w:lang w:val="en-US"/>
        </w:rPr>
        <w:fldChar w:fldCharType="end"/>
      </w:r>
      <w:r w:rsidR="00294652" w:rsidRPr="00885232">
        <w:rPr>
          <w:rFonts w:ascii="Times New Roman" w:hAnsi="Times New Roman" w:cs="Times New Roman"/>
          <w:sz w:val="24"/>
          <w:lang w:val="en-US"/>
        </w:rPr>
        <w:t>. As shown in the previous described study, the parity differences studied were focused on the transition period</w:t>
      </w:r>
      <w:r w:rsidR="00F06476" w:rsidRPr="00885232">
        <w:rPr>
          <w:rFonts w:ascii="Times New Roman" w:hAnsi="Times New Roman" w:cs="Times New Roman"/>
          <w:sz w:val="24"/>
          <w:lang w:val="en-US"/>
        </w:rPr>
        <w:t xml:space="preserve">. However, </w:t>
      </w:r>
      <w:r w:rsidR="00CC5AF9">
        <w:rPr>
          <w:rFonts w:ascii="Times New Roman" w:hAnsi="Times New Roman" w:cs="Times New Roman"/>
          <w:sz w:val="24"/>
          <w:lang w:val="en-US"/>
        </w:rPr>
        <w:t xml:space="preserve">limited data is </w:t>
      </w:r>
      <w:proofErr w:type="gramStart"/>
      <w:r w:rsidR="00CC5AF9">
        <w:rPr>
          <w:rFonts w:ascii="Times New Roman" w:hAnsi="Times New Roman" w:cs="Times New Roman"/>
          <w:sz w:val="24"/>
          <w:lang w:val="en-US"/>
        </w:rPr>
        <w:t xml:space="preserve">available </w:t>
      </w:r>
      <w:r w:rsidR="00F06476" w:rsidRPr="00885232">
        <w:rPr>
          <w:rFonts w:ascii="Times New Roman" w:hAnsi="Times New Roman" w:cs="Times New Roman"/>
          <w:sz w:val="24"/>
          <w:lang w:val="en-US"/>
        </w:rPr>
        <w:t xml:space="preserve"> in</w:t>
      </w:r>
      <w:proofErr w:type="gramEnd"/>
      <w:r w:rsidR="00F06476" w:rsidRPr="00885232">
        <w:rPr>
          <w:rFonts w:ascii="Times New Roman" w:hAnsi="Times New Roman" w:cs="Times New Roman"/>
          <w:sz w:val="24"/>
          <w:lang w:val="en-US"/>
        </w:rPr>
        <w:t xml:space="preserve"> relation to </w:t>
      </w:r>
      <w:r w:rsidR="00CC5AF9">
        <w:rPr>
          <w:rFonts w:ascii="Times New Roman" w:hAnsi="Times New Roman" w:cs="Times New Roman"/>
          <w:sz w:val="24"/>
          <w:lang w:val="en-US"/>
        </w:rPr>
        <w:t>difference by</w:t>
      </w:r>
      <w:r w:rsidR="00F06476" w:rsidRPr="00885232">
        <w:rPr>
          <w:rFonts w:ascii="Times New Roman" w:hAnsi="Times New Roman" w:cs="Times New Roman"/>
          <w:sz w:val="24"/>
          <w:lang w:val="en-US"/>
        </w:rPr>
        <w:t xml:space="preserve"> stage of lactation, where this study will focus on.</w:t>
      </w:r>
      <w:r w:rsidR="00197ED4">
        <w:rPr>
          <w:rFonts w:ascii="Times New Roman" w:hAnsi="Times New Roman" w:cs="Times New Roman"/>
          <w:sz w:val="24"/>
          <w:lang w:val="en-US"/>
        </w:rPr>
        <w:tab/>
      </w:r>
    </w:p>
    <w:p w14:paraId="2463C1C1" w14:textId="77777777" w:rsidR="002462B6" w:rsidRDefault="00A74362" w:rsidP="002462B6">
      <w:pPr>
        <w:jc w:val="both"/>
        <w:rPr>
          <w:rFonts w:ascii="Times New Roman" w:hAnsi="Times New Roman" w:cs="Times New Roman"/>
          <w:sz w:val="24"/>
          <w:lang w:val="en-US"/>
        </w:rPr>
      </w:pPr>
      <w:r>
        <w:rPr>
          <w:rFonts w:ascii="Times New Roman" w:hAnsi="Times New Roman" w:cs="Times New Roman"/>
          <w:sz w:val="24"/>
          <w:lang w:val="en-US"/>
        </w:rPr>
        <w:t>Monitoring animal behavior has been done for a long time and various methods have been tested. Direct visual observation or analysis of video recordings are possible</w:t>
      </w:r>
      <w:r w:rsidR="00CC5AF9">
        <w:rPr>
          <w:rFonts w:ascii="Times New Roman" w:hAnsi="Times New Roman" w:cs="Times New Roman"/>
          <w:sz w:val="24"/>
          <w:lang w:val="en-US"/>
        </w:rPr>
        <w:t xml:space="preserve"> although</w:t>
      </w:r>
      <w:r>
        <w:rPr>
          <w:rFonts w:ascii="Times New Roman" w:hAnsi="Times New Roman" w:cs="Times New Roman"/>
          <w:sz w:val="24"/>
          <w:lang w:val="en-US"/>
        </w:rPr>
        <w:t xml:space="preserve"> labor intensive </w:t>
      </w:r>
      <w:r w:rsidR="00F211B9">
        <w:rPr>
          <w:rFonts w:ascii="Times New Roman" w:hAnsi="Times New Roman" w:cs="Times New Roman"/>
          <w:sz w:val="24"/>
          <w:lang w:val="en-US"/>
        </w:rPr>
        <w:t xml:space="preserve">and time consuming </w:t>
      </w:r>
      <w:r w:rsidR="00F211B9">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RW.CITE{{doc:5dc93b29e4b0516c166132e9 Müller,R. 2003; doc:5dc93babe4b01081f9edbcf9 Schwarz,S. 2002}}</w:instrText>
      </w:r>
      <w:r w:rsidR="00F211B9">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8,9</w:t>
      </w:r>
      <w:r w:rsidR="00F211B9">
        <w:rPr>
          <w:rFonts w:ascii="Times New Roman" w:hAnsi="Times New Roman" w:cs="Times New Roman"/>
          <w:sz w:val="24"/>
          <w:lang w:val="en-US"/>
        </w:rPr>
        <w:fldChar w:fldCharType="end"/>
      </w:r>
      <w:r w:rsidR="00F211B9">
        <w:rPr>
          <w:rFonts w:ascii="Times New Roman" w:hAnsi="Times New Roman" w:cs="Times New Roman"/>
          <w:sz w:val="24"/>
          <w:lang w:val="en-US"/>
        </w:rPr>
        <w:t xml:space="preserve">. </w:t>
      </w:r>
      <w:r w:rsidR="006A133F">
        <w:rPr>
          <w:rFonts w:ascii="Times New Roman" w:hAnsi="Times New Roman" w:cs="Times New Roman"/>
          <w:sz w:val="24"/>
          <w:lang w:val="en-US"/>
        </w:rPr>
        <w:t>Additionally</w:t>
      </w:r>
      <w:r w:rsidR="00F211B9">
        <w:rPr>
          <w:rFonts w:ascii="Times New Roman" w:hAnsi="Times New Roman" w:cs="Times New Roman"/>
          <w:sz w:val="24"/>
          <w:lang w:val="en-US"/>
        </w:rPr>
        <w:t>, the animal behavior may be influenced with subjective bias of the observer</w:t>
      </w:r>
      <w:r>
        <w:rPr>
          <w:rFonts w:ascii="Times New Roman" w:hAnsi="Times New Roman" w:cs="Times New Roman"/>
          <w:sz w:val="24"/>
          <w:lang w:val="en-US"/>
        </w:rPr>
        <w:t xml:space="preserve"> since the observer may influence the behavior of the animals being observed or the concentration of the observer varies throughout the day</w:t>
      </w:r>
      <w:r w:rsidR="00F211B9">
        <w:rPr>
          <w:rFonts w:ascii="Times New Roman" w:hAnsi="Times New Roman" w:cs="Times New Roman"/>
          <w:sz w:val="24"/>
          <w:lang w:val="en-US"/>
        </w:rPr>
        <w:t xml:space="preserve"> </w:t>
      </w:r>
      <w:r w:rsidR="00F211B9">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RW.CITE{{doc:5dc93babe4b01081f9edbcf9 Schwarz,S. 2002}}</w:instrText>
      </w:r>
      <w:r w:rsidR="00F211B9">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9</w:t>
      </w:r>
      <w:r w:rsidR="00F211B9">
        <w:rPr>
          <w:rFonts w:ascii="Times New Roman" w:hAnsi="Times New Roman" w:cs="Times New Roman"/>
          <w:sz w:val="24"/>
          <w:lang w:val="en-US"/>
        </w:rPr>
        <w:fldChar w:fldCharType="end"/>
      </w:r>
      <w:r w:rsidR="00F211B9">
        <w:rPr>
          <w:rFonts w:ascii="Times New Roman" w:hAnsi="Times New Roman" w:cs="Times New Roman"/>
          <w:sz w:val="24"/>
          <w:lang w:val="en-US"/>
        </w:rPr>
        <w:t xml:space="preserve">. </w:t>
      </w:r>
      <w:r w:rsidR="00CC5AF9">
        <w:rPr>
          <w:rFonts w:ascii="Times New Roman" w:hAnsi="Times New Roman" w:cs="Times New Roman"/>
          <w:sz w:val="24"/>
          <w:lang w:val="en-US"/>
        </w:rPr>
        <w:t xml:space="preserve">Such </w:t>
      </w:r>
      <w:r w:rsidR="00475996">
        <w:rPr>
          <w:rFonts w:ascii="Times New Roman" w:hAnsi="Times New Roman" w:cs="Times New Roman"/>
          <w:sz w:val="24"/>
          <w:lang w:val="en-US"/>
        </w:rPr>
        <w:t xml:space="preserve">drawbacks may be avoided by use of </w:t>
      </w:r>
      <w:r>
        <w:rPr>
          <w:rFonts w:ascii="Times New Roman" w:hAnsi="Times New Roman" w:cs="Times New Roman"/>
          <w:sz w:val="24"/>
          <w:lang w:val="en-US"/>
        </w:rPr>
        <w:t xml:space="preserve">automatic behavior recording systems </w:t>
      </w:r>
      <w:r>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RW.CITE{{doc:5dc93b29e4b0516c166132e9 Müller,R. 2003}}</w:instrText>
      </w:r>
      <w:r>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8</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FD163E">
        <w:rPr>
          <w:rFonts w:ascii="Times New Roman" w:hAnsi="Times New Roman" w:cs="Times New Roman"/>
          <w:sz w:val="24"/>
          <w:lang w:val="en-US"/>
        </w:rPr>
        <w:tab/>
      </w:r>
      <w:r w:rsidR="00FD163E">
        <w:rPr>
          <w:rFonts w:ascii="Times New Roman" w:hAnsi="Times New Roman" w:cs="Times New Roman"/>
          <w:sz w:val="24"/>
          <w:lang w:val="en-US"/>
        </w:rPr>
        <w:tab/>
      </w:r>
      <w:r w:rsidR="00AA78CC">
        <w:rPr>
          <w:rFonts w:ascii="Times New Roman" w:hAnsi="Times New Roman" w:cs="Times New Roman"/>
          <w:sz w:val="24"/>
          <w:lang w:val="en-US"/>
        </w:rPr>
        <w:tab/>
      </w:r>
      <w:r>
        <w:rPr>
          <w:rFonts w:ascii="Times New Roman" w:hAnsi="Times New Roman" w:cs="Times New Roman"/>
          <w:sz w:val="24"/>
          <w:lang w:val="en-US"/>
        </w:rPr>
        <w:t xml:space="preserve">Various automatic behavior recording systems have been described in the </w:t>
      </w:r>
      <w:r w:rsidR="003B4C62">
        <w:rPr>
          <w:rFonts w:ascii="Times New Roman" w:hAnsi="Times New Roman" w:cs="Times New Roman"/>
          <w:sz w:val="24"/>
          <w:lang w:val="en-US"/>
        </w:rPr>
        <w:t>past few</w:t>
      </w:r>
      <w:r>
        <w:rPr>
          <w:rFonts w:ascii="Times New Roman" w:hAnsi="Times New Roman" w:cs="Times New Roman"/>
          <w:sz w:val="24"/>
          <w:lang w:val="en-US"/>
        </w:rPr>
        <w:t xml:space="preserve"> decades. For example, </w:t>
      </w:r>
      <w:r w:rsidR="00AD710A">
        <w:rPr>
          <w:rFonts w:ascii="Times New Roman" w:hAnsi="Times New Roman" w:cs="Times New Roman"/>
          <w:sz w:val="24"/>
          <w:lang w:val="en-US"/>
        </w:rPr>
        <w:t xml:space="preserve">practically the first automatic system was a switch used as a pressure </w:t>
      </w:r>
      <w:r w:rsidR="00AD710A">
        <w:rPr>
          <w:rFonts w:ascii="Times New Roman" w:hAnsi="Times New Roman" w:cs="Times New Roman"/>
          <w:sz w:val="24"/>
          <w:lang w:val="en-US"/>
        </w:rPr>
        <w:lastRenderedPageBreak/>
        <w:t>sensor to detect if the animal was standing/lying and a mercury filled sensor to detect walking</w:t>
      </w:r>
      <w:r w:rsidR="006E7B13">
        <w:rPr>
          <w:rFonts w:ascii="Times New Roman" w:hAnsi="Times New Roman" w:cs="Times New Roman"/>
          <w:sz w:val="24"/>
          <w:lang w:val="en-US"/>
        </w:rPr>
        <w:t xml:space="preserve"> in 1955</w:t>
      </w:r>
      <w:r w:rsidR="00AD710A">
        <w:rPr>
          <w:rFonts w:ascii="Times New Roman" w:hAnsi="Times New Roman" w:cs="Times New Roman"/>
          <w:sz w:val="24"/>
          <w:lang w:val="en-US"/>
        </w:rPr>
        <w:t xml:space="preserve"> </w:t>
      </w:r>
      <w:r w:rsidR="00AD710A">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RW.CITE{{doc:5de110b0e4b043dce08b6fa4 Champion,R.A. 1997}}</w:instrText>
      </w:r>
      <w:r w:rsidR="00AD710A">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10</w:t>
      </w:r>
      <w:r w:rsidR="00AD710A">
        <w:rPr>
          <w:rFonts w:ascii="Times New Roman" w:hAnsi="Times New Roman" w:cs="Times New Roman"/>
          <w:sz w:val="24"/>
          <w:lang w:val="en-US"/>
        </w:rPr>
        <w:fldChar w:fldCharType="end"/>
      </w:r>
      <w:r w:rsidR="00AD710A">
        <w:rPr>
          <w:rFonts w:ascii="Times New Roman" w:hAnsi="Times New Roman" w:cs="Times New Roman"/>
          <w:sz w:val="24"/>
          <w:lang w:val="en-US"/>
        </w:rPr>
        <w:t xml:space="preserve">. The pressure sensor was attached to the abdomen of the </w:t>
      </w:r>
      <w:r w:rsidR="006E7B13">
        <w:rPr>
          <w:rFonts w:ascii="Times New Roman" w:hAnsi="Times New Roman" w:cs="Times New Roman"/>
          <w:sz w:val="24"/>
          <w:lang w:val="en-US"/>
        </w:rPr>
        <w:t xml:space="preserve">animal and the mercury filled sensor to the leg of the animal. </w:t>
      </w:r>
      <w:r w:rsidR="00EF0F1E">
        <w:rPr>
          <w:rFonts w:ascii="Times New Roman" w:hAnsi="Times New Roman" w:cs="Times New Roman"/>
          <w:sz w:val="24"/>
          <w:lang w:val="en-US"/>
        </w:rPr>
        <w:t xml:space="preserve">Though, this sensor was prone to damage </w:t>
      </w:r>
      <w:r w:rsidR="00EF0F1E">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RW.CITE{{doc:5de110b0e4b043dce08b6fa4 Champion,R.A. 1997}}</w:instrText>
      </w:r>
      <w:r w:rsidR="00EF0F1E">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10</w:t>
      </w:r>
      <w:r w:rsidR="00EF0F1E">
        <w:rPr>
          <w:rFonts w:ascii="Times New Roman" w:hAnsi="Times New Roman" w:cs="Times New Roman"/>
          <w:sz w:val="24"/>
          <w:lang w:val="en-US"/>
        </w:rPr>
        <w:fldChar w:fldCharType="end"/>
      </w:r>
      <w:r w:rsidR="00EF0F1E">
        <w:rPr>
          <w:rFonts w:ascii="Times New Roman" w:hAnsi="Times New Roman" w:cs="Times New Roman"/>
          <w:sz w:val="24"/>
          <w:lang w:val="en-US"/>
        </w:rPr>
        <w:t xml:space="preserve">. </w:t>
      </w:r>
      <w:commentRangeStart w:id="23"/>
      <w:commentRangeStart w:id="24"/>
      <w:r w:rsidR="006E7B13" w:rsidRPr="00885232">
        <w:rPr>
          <w:rFonts w:ascii="Times New Roman" w:hAnsi="Times New Roman" w:cs="Times New Roman"/>
          <w:i/>
          <w:sz w:val="24"/>
          <w:lang w:val="en-US"/>
        </w:rPr>
        <w:t xml:space="preserve">The following development in automatic behavior recording systems included the introduction of pedometers which contain a pendulum that </w:t>
      </w:r>
      <w:r w:rsidR="00DB3C9B" w:rsidRPr="00885232">
        <w:rPr>
          <w:rFonts w:ascii="Times New Roman" w:hAnsi="Times New Roman" w:cs="Times New Roman"/>
          <w:i/>
          <w:sz w:val="24"/>
          <w:lang w:val="en-US"/>
        </w:rPr>
        <w:t xml:space="preserve">moves </w:t>
      </w:r>
      <w:r w:rsidR="00C16333" w:rsidRPr="00885232">
        <w:rPr>
          <w:rFonts w:ascii="Times New Roman" w:hAnsi="Times New Roman" w:cs="Times New Roman"/>
          <w:i/>
          <w:sz w:val="24"/>
          <w:lang w:val="en-US"/>
        </w:rPr>
        <w:t>in</w:t>
      </w:r>
      <w:r w:rsidR="00DB3C9B" w:rsidRPr="00885232">
        <w:rPr>
          <w:rFonts w:ascii="Times New Roman" w:hAnsi="Times New Roman" w:cs="Times New Roman"/>
          <w:i/>
          <w:sz w:val="24"/>
          <w:lang w:val="en-US"/>
        </w:rPr>
        <w:t xml:space="preserve"> a switch causing the total steps to be counted </w:t>
      </w:r>
      <w:r w:rsidR="0084617B" w:rsidRPr="00885232">
        <w:rPr>
          <w:rFonts w:ascii="Times New Roman" w:hAnsi="Times New Roman" w:cs="Times New Roman"/>
          <w:i/>
          <w:sz w:val="24"/>
          <w:lang w:val="en-US"/>
        </w:rPr>
        <w:fldChar w:fldCharType="begin"/>
      </w:r>
      <w:r w:rsidR="0068007E">
        <w:rPr>
          <w:rFonts w:ascii="Times New Roman" w:hAnsi="Times New Roman" w:cs="Times New Roman"/>
          <w:i/>
          <w:sz w:val="24"/>
          <w:lang w:val="en-US"/>
        </w:rPr>
        <w:instrText>ADDIN RW.CITE{{doc:5de110b0e4b043dce08b6fa4 Champion,R.A. 1997; doc:5de1154de4b08182bf8067a6 Powell,TL 1968}}</w:instrText>
      </w:r>
      <w:r w:rsidR="0084617B" w:rsidRPr="00885232">
        <w:rPr>
          <w:rFonts w:ascii="Times New Roman" w:hAnsi="Times New Roman" w:cs="Times New Roman"/>
          <w:i/>
          <w:sz w:val="24"/>
          <w:lang w:val="en-US"/>
        </w:rPr>
        <w:fldChar w:fldCharType="separate"/>
      </w:r>
      <w:r w:rsidR="0068007E" w:rsidRPr="0068007E">
        <w:rPr>
          <w:rFonts w:ascii="Times New Roman" w:hAnsi="Times New Roman" w:cs="Times New Roman"/>
          <w:bCs/>
          <w:sz w:val="24"/>
          <w:vertAlign w:val="superscript"/>
          <w:lang w:val="en-US"/>
        </w:rPr>
        <w:t>10,11</w:t>
      </w:r>
      <w:r w:rsidR="0084617B" w:rsidRPr="00885232">
        <w:rPr>
          <w:rFonts w:ascii="Times New Roman" w:hAnsi="Times New Roman" w:cs="Times New Roman"/>
          <w:i/>
          <w:sz w:val="24"/>
          <w:lang w:val="en-US"/>
        </w:rPr>
        <w:fldChar w:fldCharType="end"/>
      </w:r>
      <w:r w:rsidR="0084617B" w:rsidRPr="00885232">
        <w:rPr>
          <w:rFonts w:ascii="Times New Roman" w:hAnsi="Times New Roman" w:cs="Times New Roman"/>
          <w:i/>
          <w:sz w:val="24"/>
          <w:lang w:val="en-US"/>
        </w:rPr>
        <w:t>.</w:t>
      </w:r>
      <w:r w:rsidR="00803071">
        <w:rPr>
          <w:rFonts w:ascii="Times New Roman" w:hAnsi="Times New Roman" w:cs="Times New Roman"/>
          <w:i/>
          <w:sz w:val="24"/>
          <w:lang w:val="en-US"/>
        </w:rPr>
        <w:t xml:space="preserve"> </w:t>
      </w:r>
      <w:r w:rsidR="00CC5AF9">
        <w:rPr>
          <w:rFonts w:ascii="Times New Roman" w:hAnsi="Times New Roman" w:cs="Times New Roman"/>
          <w:i/>
          <w:sz w:val="24"/>
          <w:lang w:val="en-US"/>
        </w:rPr>
        <w:t>T</w:t>
      </w:r>
      <w:r w:rsidR="0084617B" w:rsidRPr="00885232">
        <w:rPr>
          <w:rFonts w:ascii="Times New Roman" w:hAnsi="Times New Roman" w:cs="Times New Roman"/>
          <w:i/>
          <w:sz w:val="24"/>
          <w:lang w:val="en-US"/>
        </w:rPr>
        <w:t xml:space="preserve">his method </w:t>
      </w:r>
      <w:r w:rsidR="00CC5AF9" w:rsidRPr="00885232">
        <w:rPr>
          <w:rFonts w:ascii="Times New Roman" w:hAnsi="Times New Roman" w:cs="Times New Roman"/>
          <w:i/>
          <w:sz w:val="24"/>
          <w:lang w:val="en-US"/>
        </w:rPr>
        <w:t>appear</w:t>
      </w:r>
      <w:r w:rsidR="00CC5AF9">
        <w:rPr>
          <w:rFonts w:ascii="Times New Roman" w:hAnsi="Times New Roman" w:cs="Times New Roman"/>
          <w:i/>
          <w:sz w:val="24"/>
          <w:lang w:val="en-US"/>
        </w:rPr>
        <w:t>ed</w:t>
      </w:r>
      <w:r w:rsidR="00CC5AF9" w:rsidRPr="00885232">
        <w:rPr>
          <w:rFonts w:ascii="Times New Roman" w:hAnsi="Times New Roman" w:cs="Times New Roman"/>
          <w:i/>
          <w:sz w:val="24"/>
          <w:lang w:val="en-US"/>
        </w:rPr>
        <w:t xml:space="preserve"> </w:t>
      </w:r>
      <w:r w:rsidR="0084617B" w:rsidRPr="00885232">
        <w:rPr>
          <w:rFonts w:ascii="Times New Roman" w:hAnsi="Times New Roman" w:cs="Times New Roman"/>
          <w:i/>
          <w:sz w:val="24"/>
          <w:lang w:val="en-US"/>
        </w:rPr>
        <w:t>to be</w:t>
      </w:r>
      <w:r w:rsidR="0080713F" w:rsidRPr="00885232">
        <w:rPr>
          <w:rFonts w:ascii="Times New Roman" w:hAnsi="Times New Roman" w:cs="Times New Roman"/>
          <w:i/>
          <w:sz w:val="24"/>
          <w:lang w:val="en-US"/>
        </w:rPr>
        <w:t xml:space="preserve"> </w:t>
      </w:r>
      <w:r w:rsidR="0084617B" w:rsidRPr="00885232">
        <w:rPr>
          <w:rFonts w:ascii="Times New Roman" w:hAnsi="Times New Roman" w:cs="Times New Roman"/>
          <w:i/>
          <w:sz w:val="24"/>
          <w:lang w:val="en-US"/>
        </w:rPr>
        <w:t xml:space="preserve">inaccurate since the pedometer </w:t>
      </w:r>
      <w:r w:rsidR="00CC5AF9" w:rsidRPr="00885232">
        <w:rPr>
          <w:rFonts w:ascii="Times New Roman" w:hAnsi="Times New Roman" w:cs="Times New Roman"/>
          <w:i/>
          <w:sz w:val="24"/>
          <w:lang w:val="en-US"/>
        </w:rPr>
        <w:t>ha</w:t>
      </w:r>
      <w:r w:rsidR="00CC5AF9">
        <w:rPr>
          <w:rFonts w:ascii="Times New Roman" w:hAnsi="Times New Roman" w:cs="Times New Roman"/>
          <w:i/>
          <w:sz w:val="24"/>
          <w:lang w:val="en-US"/>
        </w:rPr>
        <w:t>d</w:t>
      </w:r>
      <w:r w:rsidR="00CC5AF9" w:rsidRPr="00885232">
        <w:rPr>
          <w:rFonts w:ascii="Times New Roman" w:hAnsi="Times New Roman" w:cs="Times New Roman"/>
          <w:i/>
          <w:sz w:val="24"/>
          <w:lang w:val="en-US"/>
        </w:rPr>
        <w:t xml:space="preserve"> </w:t>
      </w:r>
      <w:r w:rsidR="0084617B" w:rsidRPr="00885232">
        <w:rPr>
          <w:rFonts w:ascii="Times New Roman" w:hAnsi="Times New Roman" w:cs="Times New Roman"/>
          <w:i/>
          <w:sz w:val="24"/>
          <w:lang w:val="en-US"/>
        </w:rPr>
        <w:t xml:space="preserve">to be individually calibrated </w:t>
      </w:r>
      <w:r w:rsidR="0084617B" w:rsidRPr="00885232">
        <w:rPr>
          <w:rFonts w:ascii="Times New Roman" w:hAnsi="Times New Roman" w:cs="Times New Roman"/>
          <w:i/>
          <w:sz w:val="24"/>
          <w:lang w:val="en-US"/>
        </w:rPr>
        <w:fldChar w:fldCharType="begin"/>
      </w:r>
      <w:r w:rsidR="0068007E">
        <w:rPr>
          <w:rFonts w:ascii="Times New Roman" w:hAnsi="Times New Roman" w:cs="Times New Roman"/>
          <w:i/>
          <w:sz w:val="24"/>
          <w:lang w:val="en-US"/>
        </w:rPr>
        <w:instrText>ADDIN RW.CITE{{doc:5de1154de4b08182bf8067a6 Powell,TL 1968}}</w:instrText>
      </w:r>
      <w:r w:rsidR="0084617B" w:rsidRPr="00885232">
        <w:rPr>
          <w:rFonts w:ascii="Times New Roman" w:hAnsi="Times New Roman" w:cs="Times New Roman"/>
          <w:i/>
          <w:sz w:val="24"/>
          <w:lang w:val="en-US"/>
        </w:rPr>
        <w:fldChar w:fldCharType="separate"/>
      </w:r>
      <w:r w:rsidR="0068007E" w:rsidRPr="0068007E">
        <w:rPr>
          <w:rFonts w:ascii="Times New Roman" w:hAnsi="Times New Roman" w:cs="Times New Roman"/>
          <w:bCs/>
          <w:sz w:val="24"/>
          <w:vertAlign w:val="superscript"/>
          <w:lang w:val="en-US"/>
        </w:rPr>
        <w:t>11</w:t>
      </w:r>
      <w:r w:rsidR="0084617B" w:rsidRPr="00885232">
        <w:rPr>
          <w:rFonts w:ascii="Times New Roman" w:hAnsi="Times New Roman" w:cs="Times New Roman"/>
          <w:i/>
          <w:sz w:val="24"/>
          <w:lang w:val="en-US"/>
        </w:rPr>
        <w:fldChar w:fldCharType="end"/>
      </w:r>
      <w:r w:rsidR="0084617B" w:rsidRPr="00885232">
        <w:rPr>
          <w:rFonts w:ascii="Times New Roman" w:hAnsi="Times New Roman" w:cs="Times New Roman"/>
          <w:i/>
          <w:sz w:val="24"/>
          <w:lang w:val="en-US"/>
        </w:rPr>
        <w:t xml:space="preserve">. </w:t>
      </w:r>
      <w:r w:rsidR="00FB0762" w:rsidRPr="00885232">
        <w:rPr>
          <w:rFonts w:ascii="Times New Roman" w:hAnsi="Times New Roman" w:cs="Times New Roman"/>
          <w:i/>
          <w:sz w:val="24"/>
          <w:lang w:val="en-US"/>
        </w:rPr>
        <w:t xml:space="preserve">Another described method is the magnetic reed switch which contains a magnet that generates a magnetic field through motion, </w:t>
      </w:r>
      <w:r w:rsidR="00EF0F1E" w:rsidRPr="00885232">
        <w:rPr>
          <w:rFonts w:ascii="Times New Roman" w:hAnsi="Times New Roman" w:cs="Times New Roman"/>
          <w:i/>
          <w:sz w:val="24"/>
          <w:lang w:val="en-US"/>
        </w:rPr>
        <w:t>used</w:t>
      </w:r>
      <w:r w:rsidR="00FB0762" w:rsidRPr="00885232">
        <w:rPr>
          <w:rFonts w:ascii="Times New Roman" w:hAnsi="Times New Roman" w:cs="Times New Roman"/>
          <w:i/>
          <w:sz w:val="24"/>
          <w:lang w:val="en-US"/>
        </w:rPr>
        <w:t xml:space="preserve"> in the late 80’s</w:t>
      </w:r>
      <w:r w:rsidR="009028AA" w:rsidRPr="00885232">
        <w:rPr>
          <w:rFonts w:ascii="Times New Roman" w:hAnsi="Times New Roman" w:cs="Times New Roman"/>
          <w:i/>
          <w:sz w:val="24"/>
          <w:lang w:val="en-US"/>
        </w:rPr>
        <w:t xml:space="preserve"> </w:t>
      </w:r>
      <w:r w:rsidR="009028AA" w:rsidRPr="00885232">
        <w:rPr>
          <w:rFonts w:ascii="Times New Roman" w:hAnsi="Times New Roman" w:cs="Times New Roman"/>
          <w:i/>
          <w:sz w:val="24"/>
          <w:lang w:val="en-US"/>
        </w:rPr>
        <w:fldChar w:fldCharType="begin"/>
      </w:r>
      <w:r w:rsidR="0068007E">
        <w:rPr>
          <w:rFonts w:ascii="Times New Roman" w:hAnsi="Times New Roman" w:cs="Times New Roman"/>
          <w:i/>
          <w:sz w:val="24"/>
          <w:lang w:val="en-US"/>
        </w:rPr>
        <w:instrText>ADDIN RW.CITE{{doc:5de12528e4b0b2a3a484e26e Stuth,JW 1987}}</w:instrText>
      </w:r>
      <w:r w:rsidR="009028AA" w:rsidRPr="00885232">
        <w:rPr>
          <w:rFonts w:ascii="Times New Roman" w:hAnsi="Times New Roman" w:cs="Times New Roman"/>
          <w:i/>
          <w:sz w:val="24"/>
          <w:lang w:val="en-US"/>
        </w:rPr>
        <w:fldChar w:fldCharType="separate"/>
      </w:r>
      <w:r w:rsidR="0068007E" w:rsidRPr="0068007E">
        <w:rPr>
          <w:rFonts w:ascii="Times New Roman" w:hAnsi="Times New Roman" w:cs="Times New Roman"/>
          <w:bCs/>
          <w:sz w:val="24"/>
          <w:vertAlign w:val="superscript"/>
          <w:lang w:val="en-US"/>
        </w:rPr>
        <w:t>12</w:t>
      </w:r>
      <w:r w:rsidR="009028AA" w:rsidRPr="00885232">
        <w:rPr>
          <w:rFonts w:ascii="Times New Roman" w:hAnsi="Times New Roman" w:cs="Times New Roman"/>
          <w:i/>
          <w:sz w:val="24"/>
          <w:lang w:val="en-US"/>
        </w:rPr>
        <w:fldChar w:fldCharType="end"/>
      </w:r>
      <w:r w:rsidR="009028AA" w:rsidRPr="00885232">
        <w:rPr>
          <w:rFonts w:ascii="Times New Roman" w:hAnsi="Times New Roman" w:cs="Times New Roman"/>
          <w:i/>
          <w:sz w:val="24"/>
          <w:lang w:val="en-US"/>
        </w:rPr>
        <w:t xml:space="preserve">. </w:t>
      </w:r>
      <w:r w:rsidR="00FB0762" w:rsidRPr="00885232">
        <w:rPr>
          <w:rFonts w:ascii="Times New Roman" w:hAnsi="Times New Roman" w:cs="Times New Roman"/>
          <w:i/>
          <w:sz w:val="24"/>
          <w:lang w:val="en-US"/>
        </w:rPr>
        <w:t xml:space="preserve">This switch can be attached to the animal’s leg whereby a step will be detected when the magnet is separated from the switch. </w:t>
      </w:r>
      <w:r w:rsidR="009028AA" w:rsidRPr="00885232">
        <w:rPr>
          <w:rFonts w:ascii="Times New Roman" w:hAnsi="Times New Roman" w:cs="Times New Roman"/>
          <w:i/>
          <w:sz w:val="24"/>
          <w:lang w:val="en-US"/>
        </w:rPr>
        <w:t xml:space="preserve">This sensor detected steps accurately, </w:t>
      </w:r>
      <w:r w:rsidR="005478C5" w:rsidRPr="00885232">
        <w:rPr>
          <w:rFonts w:ascii="Times New Roman" w:hAnsi="Times New Roman" w:cs="Times New Roman"/>
          <w:i/>
          <w:sz w:val="24"/>
          <w:lang w:val="en-US"/>
        </w:rPr>
        <w:t xml:space="preserve">provided it was correctly positioned on the animal, which made it </w:t>
      </w:r>
      <w:r w:rsidR="00CC5AF9">
        <w:rPr>
          <w:rFonts w:ascii="Times New Roman" w:hAnsi="Times New Roman" w:cs="Times New Roman"/>
          <w:i/>
          <w:sz w:val="24"/>
          <w:lang w:val="en-US"/>
        </w:rPr>
        <w:t>prone</w:t>
      </w:r>
      <w:r w:rsidR="00CC5AF9" w:rsidRPr="00885232">
        <w:rPr>
          <w:rFonts w:ascii="Times New Roman" w:hAnsi="Times New Roman" w:cs="Times New Roman"/>
          <w:i/>
          <w:sz w:val="24"/>
          <w:lang w:val="en-US"/>
        </w:rPr>
        <w:t xml:space="preserve"> </w:t>
      </w:r>
      <w:r w:rsidR="005478C5" w:rsidRPr="00885232">
        <w:rPr>
          <w:rFonts w:ascii="Times New Roman" w:hAnsi="Times New Roman" w:cs="Times New Roman"/>
          <w:i/>
          <w:sz w:val="24"/>
          <w:lang w:val="en-US"/>
        </w:rPr>
        <w:t xml:space="preserve">to errors </w:t>
      </w:r>
      <w:r w:rsidR="005478C5" w:rsidRPr="00885232">
        <w:rPr>
          <w:rFonts w:ascii="Times New Roman" w:hAnsi="Times New Roman" w:cs="Times New Roman"/>
          <w:i/>
          <w:sz w:val="24"/>
          <w:lang w:val="en-US"/>
        </w:rPr>
        <w:fldChar w:fldCharType="begin"/>
      </w:r>
      <w:r w:rsidR="0068007E">
        <w:rPr>
          <w:rFonts w:ascii="Times New Roman" w:hAnsi="Times New Roman" w:cs="Times New Roman"/>
          <w:i/>
          <w:sz w:val="24"/>
          <w:lang w:val="en-US"/>
        </w:rPr>
        <w:instrText>ADDIN RW.CITE{{doc:5de110b0e4b043dce08b6fa4 Champion,R.A. 1997; doc:5de12528e4b0b2a3a484e26e Stuth,JW 1987}}</w:instrText>
      </w:r>
      <w:r w:rsidR="005478C5" w:rsidRPr="00885232">
        <w:rPr>
          <w:rFonts w:ascii="Times New Roman" w:hAnsi="Times New Roman" w:cs="Times New Roman"/>
          <w:i/>
          <w:sz w:val="24"/>
          <w:lang w:val="en-US"/>
        </w:rPr>
        <w:fldChar w:fldCharType="separate"/>
      </w:r>
      <w:r w:rsidR="0068007E" w:rsidRPr="0068007E">
        <w:rPr>
          <w:rFonts w:ascii="Times New Roman" w:hAnsi="Times New Roman" w:cs="Times New Roman"/>
          <w:bCs/>
          <w:sz w:val="24"/>
          <w:vertAlign w:val="superscript"/>
          <w:lang w:val="en-US"/>
        </w:rPr>
        <w:t>10,12</w:t>
      </w:r>
      <w:r w:rsidR="005478C5" w:rsidRPr="00885232">
        <w:rPr>
          <w:rFonts w:ascii="Times New Roman" w:hAnsi="Times New Roman" w:cs="Times New Roman"/>
          <w:i/>
          <w:sz w:val="24"/>
          <w:lang w:val="en-US"/>
        </w:rPr>
        <w:fldChar w:fldCharType="end"/>
      </w:r>
      <w:r w:rsidR="005478C5" w:rsidRPr="00885232">
        <w:rPr>
          <w:rFonts w:ascii="Times New Roman" w:hAnsi="Times New Roman" w:cs="Times New Roman"/>
          <w:i/>
          <w:sz w:val="24"/>
          <w:lang w:val="en-US"/>
        </w:rPr>
        <w:t xml:space="preserve">. </w:t>
      </w:r>
      <w:r w:rsidR="00C43998" w:rsidRPr="00885232">
        <w:rPr>
          <w:rFonts w:ascii="Times New Roman" w:hAnsi="Times New Roman" w:cs="Times New Roman"/>
          <w:i/>
          <w:sz w:val="24"/>
          <w:lang w:val="en-US"/>
        </w:rPr>
        <w:t>These methods are several examples of automatic behavior recording systems</w:t>
      </w:r>
      <w:r w:rsidR="00CC5AF9">
        <w:rPr>
          <w:rFonts w:ascii="Times New Roman" w:hAnsi="Times New Roman" w:cs="Times New Roman"/>
          <w:i/>
          <w:sz w:val="24"/>
          <w:lang w:val="en-US"/>
        </w:rPr>
        <w:t>. M</w:t>
      </w:r>
      <w:r w:rsidR="00F306E0" w:rsidRPr="00885232">
        <w:rPr>
          <w:rFonts w:ascii="Times New Roman" w:hAnsi="Times New Roman" w:cs="Times New Roman"/>
          <w:i/>
          <w:sz w:val="24"/>
          <w:lang w:val="en-US"/>
        </w:rPr>
        <w:t xml:space="preserve">any of these systems only measure one or two behavior </w:t>
      </w:r>
      <w:r w:rsidR="00FA62CF" w:rsidRPr="00885232">
        <w:rPr>
          <w:rFonts w:ascii="Times New Roman" w:hAnsi="Times New Roman" w:cs="Times New Roman"/>
          <w:i/>
          <w:sz w:val="24"/>
          <w:lang w:val="en-US"/>
        </w:rPr>
        <w:t>variables</w:t>
      </w:r>
      <w:r w:rsidR="00F306E0" w:rsidRPr="00885232">
        <w:rPr>
          <w:rFonts w:ascii="Times New Roman" w:hAnsi="Times New Roman" w:cs="Times New Roman"/>
          <w:i/>
          <w:sz w:val="24"/>
          <w:lang w:val="en-US"/>
        </w:rPr>
        <w:t xml:space="preserve"> or activity states </w:t>
      </w:r>
      <w:r w:rsidR="00F306E0" w:rsidRPr="00885232">
        <w:rPr>
          <w:rFonts w:ascii="Times New Roman" w:hAnsi="Times New Roman" w:cs="Times New Roman"/>
          <w:i/>
          <w:sz w:val="24"/>
          <w:lang w:val="en-US"/>
        </w:rPr>
        <w:fldChar w:fldCharType="begin"/>
      </w:r>
      <w:r w:rsidR="0068007E">
        <w:rPr>
          <w:rFonts w:ascii="Times New Roman" w:hAnsi="Times New Roman" w:cs="Times New Roman"/>
          <w:i/>
          <w:sz w:val="24"/>
          <w:lang w:val="en-US"/>
        </w:rPr>
        <w:instrText>ADDIN RW.CITE{{doc:5de4cf9fe4b0787b5f87a048 Martiskainen,Paula 2009}}</w:instrText>
      </w:r>
      <w:r w:rsidR="00F306E0" w:rsidRPr="00885232">
        <w:rPr>
          <w:rFonts w:ascii="Times New Roman" w:hAnsi="Times New Roman" w:cs="Times New Roman"/>
          <w:i/>
          <w:sz w:val="24"/>
          <w:lang w:val="en-US"/>
        </w:rPr>
        <w:fldChar w:fldCharType="separate"/>
      </w:r>
      <w:r w:rsidR="0068007E" w:rsidRPr="0068007E">
        <w:rPr>
          <w:rFonts w:ascii="Times New Roman" w:hAnsi="Times New Roman" w:cs="Times New Roman"/>
          <w:bCs/>
          <w:sz w:val="24"/>
          <w:vertAlign w:val="superscript"/>
          <w:lang w:val="en-US"/>
        </w:rPr>
        <w:t>13</w:t>
      </w:r>
      <w:r w:rsidR="00F306E0" w:rsidRPr="00885232">
        <w:rPr>
          <w:rFonts w:ascii="Times New Roman" w:hAnsi="Times New Roman" w:cs="Times New Roman"/>
          <w:i/>
          <w:sz w:val="24"/>
          <w:lang w:val="en-US"/>
        </w:rPr>
        <w:fldChar w:fldCharType="end"/>
      </w:r>
      <w:commentRangeEnd w:id="23"/>
      <w:r w:rsidR="002462B6">
        <w:rPr>
          <w:rStyle w:val="CommentReference"/>
        </w:rPr>
        <w:commentReference w:id="23"/>
      </w:r>
      <w:commentRangeEnd w:id="24"/>
      <w:r w:rsidR="00CB3649">
        <w:rPr>
          <w:rStyle w:val="CommentReference"/>
        </w:rPr>
        <w:commentReference w:id="24"/>
      </w:r>
      <w:r w:rsidR="00F306E0">
        <w:rPr>
          <w:rFonts w:ascii="Times New Roman" w:hAnsi="Times New Roman" w:cs="Times New Roman"/>
          <w:sz w:val="24"/>
          <w:lang w:val="en-US"/>
        </w:rPr>
        <w:t xml:space="preserve">. </w:t>
      </w:r>
      <w:r w:rsidR="00F84E8B">
        <w:rPr>
          <w:rFonts w:ascii="Times New Roman" w:hAnsi="Times New Roman" w:cs="Times New Roman"/>
          <w:sz w:val="24"/>
          <w:lang w:val="en-US"/>
        </w:rPr>
        <w:t xml:space="preserve">A sensor system measuring more than one behavior pattern at once provides a </w:t>
      </w:r>
      <w:r w:rsidR="00CC5AF9">
        <w:rPr>
          <w:rFonts w:ascii="Times New Roman" w:hAnsi="Times New Roman" w:cs="Times New Roman"/>
          <w:sz w:val="24"/>
          <w:lang w:val="en-US"/>
        </w:rPr>
        <w:t xml:space="preserve">different </w:t>
      </w:r>
      <w:r w:rsidR="00F84E8B">
        <w:rPr>
          <w:rFonts w:ascii="Times New Roman" w:hAnsi="Times New Roman" w:cs="Times New Roman"/>
          <w:sz w:val="24"/>
          <w:lang w:val="en-US"/>
        </w:rPr>
        <w:t>solution.</w:t>
      </w:r>
      <w:r w:rsidR="00AA78CC">
        <w:rPr>
          <w:rFonts w:ascii="Times New Roman" w:hAnsi="Times New Roman" w:cs="Times New Roman"/>
          <w:sz w:val="24"/>
          <w:lang w:val="en-US"/>
        </w:rPr>
        <w:t xml:space="preserve"> </w:t>
      </w:r>
      <w:r w:rsidR="00CC5AF9">
        <w:rPr>
          <w:rFonts w:ascii="Times New Roman" w:hAnsi="Times New Roman" w:cs="Times New Roman"/>
          <w:sz w:val="24"/>
          <w:lang w:val="en-US"/>
        </w:rPr>
        <w:t>T</w:t>
      </w:r>
      <w:r w:rsidR="00F84E8B">
        <w:rPr>
          <w:rFonts w:ascii="Times New Roman" w:hAnsi="Times New Roman" w:cs="Times New Roman"/>
          <w:sz w:val="24"/>
          <w:lang w:val="en-US"/>
        </w:rPr>
        <w:t xml:space="preserve">aking account the previous described drawbacks, the system should be lightweight, small, shock resistant and easy to attach to an animal’s body </w:t>
      </w:r>
      <w:r w:rsidR="00F84E8B">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RW.CITE{{doc:5de4d9d8e4b0d3fe23e3c9a7 Scheibe,KlausManfred 2006}}</w:instrText>
      </w:r>
      <w:r w:rsidR="00F84E8B">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14</w:t>
      </w:r>
      <w:r w:rsidR="00F84E8B">
        <w:rPr>
          <w:rFonts w:ascii="Times New Roman" w:hAnsi="Times New Roman" w:cs="Times New Roman"/>
          <w:sz w:val="24"/>
          <w:lang w:val="en-US"/>
        </w:rPr>
        <w:fldChar w:fldCharType="end"/>
      </w:r>
      <w:r w:rsidR="00F84E8B">
        <w:rPr>
          <w:rFonts w:ascii="Times New Roman" w:hAnsi="Times New Roman" w:cs="Times New Roman"/>
          <w:sz w:val="24"/>
          <w:lang w:val="en-US"/>
        </w:rPr>
        <w:t xml:space="preserve">. </w:t>
      </w:r>
      <w:r w:rsidR="00FD163E">
        <w:rPr>
          <w:rFonts w:ascii="Times New Roman" w:hAnsi="Times New Roman" w:cs="Times New Roman"/>
          <w:sz w:val="24"/>
          <w:lang w:val="en-US"/>
        </w:rPr>
        <w:tab/>
      </w:r>
      <w:r w:rsidR="00FD163E">
        <w:rPr>
          <w:rFonts w:ascii="Times New Roman" w:hAnsi="Times New Roman" w:cs="Times New Roman"/>
          <w:sz w:val="24"/>
          <w:lang w:val="en-US"/>
        </w:rPr>
        <w:tab/>
      </w:r>
      <w:r w:rsidR="00FD163E">
        <w:rPr>
          <w:rFonts w:ascii="Times New Roman" w:hAnsi="Times New Roman" w:cs="Times New Roman"/>
          <w:sz w:val="24"/>
          <w:lang w:val="en-US"/>
        </w:rPr>
        <w:tab/>
      </w:r>
      <w:r w:rsidR="00EF4B44">
        <w:rPr>
          <w:rFonts w:ascii="Times New Roman" w:hAnsi="Times New Roman" w:cs="Times New Roman"/>
          <w:sz w:val="24"/>
          <w:lang w:val="en-US"/>
        </w:rPr>
        <w:t xml:space="preserve">Accelerometers </w:t>
      </w:r>
      <w:r w:rsidR="00D12043">
        <w:rPr>
          <w:rFonts w:ascii="Times New Roman" w:hAnsi="Times New Roman" w:cs="Times New Roman"/>
          <w:sz w:val="24"/>
          <w:lang w:val="en-US"/>
        </w:rPr>
        <w:t>are sensors</w:t>
      </w:r>
      <w:r w:rsidR="008C2E2B">
        <w:rPr>
          <w:rFonts w:ascii="Times New Roman" w:hAnsi="Times New Roman" w:cs="Times New Roman"/>
          <w:sz w:val="24"/>
          <w:lang w:val="en-US"/>
        </w:rPr>
        <w:t xml:space="preserve"> with high accuracy</w:t>
      </w:r>
      <w:r w:rsidR="00527E16">
        <w:rPr>
          <w:rFonts w:ascii="Times New Roman" w:hAnsi="Times New Roman" w:cs="Times New Roman"/>
          <w:sz w:val="24"/>
          <w:lang w:val="en-US"/>
        </w:rPr>
        <w:t xml:space="preserve">, developed </w:t>
      </w:r>
      <w:r w:rsidR="00CC5AF9">
        <w:rPr>
          <w:rFonts w:ascii="Times New Roman" w:hAnsi="Times New Roman" w:cs="Times New Roman"/>
          <w:sz w:val="24"/>
          <w:lang w:val="en-US"/>
        </w:rPr>
        <w:t xml:space="preserve">over </w:t>
      </w:r>
      <w:r w:rsidR="00527E16">
        <w:rPr>
          <w:rFonts w:ascii="Times New Roman" w:hAnsi="Times New Roman" w:cs="Times New Roman"/>
          <w:sz w:val="24"/>
          <w:lang w:val="en-US"/>
        </w:rPr>
        <w:t>the last decades,</w:t>
      </w:r>
      <w:r w:rsidR="00D12043">
        <w:rPr>
          <w:rFonts w:ascii="Times New Roman" w:hAnsi="Times New Roman" w:cs="Times New Roman"/>
          <w:sz w:val="24"/>
          <w:lang w:val="en-US"/>
        </w:rPr>
        <w:t xml:space="preserve"> </w:t>
      </w:r>
      <w:r w:rsidR="00B90A07">
        <w:rPr>
          <w:rFonts w:ascii="Times New Roman" w:hAnsi="Times New Roman" w:cs="Times New Roman"/>
          <w:sz w:val="24"/>
          <w:lang w:val="en-US"/>
        </w:rPr>
        <w:t xml:space="preserve">meeting these requirements and used in the current study to </w:t>
      </w:r>
      <w:r w:rsidR="008812E4">
        <w:rPr>
          <w:rFonts w:ascii="Times New Roman" w:hAnsi="Times New Roman" w:cs="Times New Roman"/>
          <w:sz w:val="24"/>
          <w:lang w:val="en-US"/>
        </w:rPr>
        <w:t>measure</w:t>
      </w:r>
      <w:r w:rsidR="00B90A07">
        <w:rPr>
          <w:rFonts w:ascii="Times New Roman" w:hAnsi="Times New Roman" w:cs="Times New Roman"/>
          <w:sz w:val="24"/>
          <w:lang w:val="en-US"/>
        </w:rPr>
        <w:t xml:space="preserve"> various behavior </w:t>
      </w:r>
      <w:r w:rsidR="00FA62CF">
        <w:rPr>
          <w:rFonts w:ascii="Times New Roman" w:hAnsi="Times New Roman" w:cs="Times New Roman"/>
          <w:sz w:val="24"/>
          <w:lang w:val="en-US"/>
        </w:rPr>
        <w:t>variables</w:t>
      </w:r>
      <w:r w:rsidR="00E843FE">
        <w:rPr>
          <w:rFonts w:ascii="Times New Roman" w:hAnsi="Times New Roman" w:cs="Times New Roman"/>
          <w:sz w:val="24"/>
          <w:lang w:val="en-US"/>
        </w:rPr>
        <w:t xml:space="preserve"> including</w:t>
      </w:r>
      <w:r w:rsidR="008812E4">
        <w:rPr>
          <w:rFonts w:ascii="Times New Roman" w:hAnsi="Times New Roman" w:cs="Times New Roman"/>
          <w:sz w:val="24"/>
          <w:lang w:val="en-US"/>
        </w:rPr>
        <w:t xml:space="preserve"> </w:t>
      </w:r>
      <w:r w:rsidR="008812E4" w:rsidRPr="00B2467B">
        <w:rPr>
          <w:rFonts w:ascii="Times New Roman" w:hAnsi="Times New Roman" w:cs="Times New Roman"/>
          <w:sz w:val="24"/>
          <w:lang w:val="en-US"/>
        </w:rPr>
        <w:t>cattle</w:t>
      </w:r>
      <w:r w:rsidR="008812E4">
        <w:rPr>
          <w:rFonts w:ascii="Times New Roman" w:hAnsi="Times New Roman" w:cs="Times New Roman"/>
          <w:sz w:val="24"/>
          <w:lang w:val="en-US"/>
        </w:rPr>
        <w:t xml:space="preserve"> leg activity</w:t>
      </w:r>
      <w:r w:rsidR="00CC5AF9">
        <w:rPr>
          <w:rFonts w:ascii="Times New Roman" w:hAnsi="Times New Roman" w:cs="Times New Roman"/>
          <w:sz w:val="24"/>
          <w:lang w:val="en-US"/>
        </w:rPr>
        <w:t xml:space="preserve">, </w:t>
      </w:r>
      <w:r w:rsidR="00527E16">
        <w:rPr>
          <w:rFonts w:ascii="Times New Roman" w:hAnsi="Times New Roman" w:cs="Times New Roman"/>
          <w:sz w:val="24"/>
          <w:lang w:val="en-US"/>
        </w:rPr>
        <w:t xml:space="preserve">the time cattle spend ruminating, eating, </w:t>
      </w:r>
      <w:r w:rsidR="008812E4">
        <w:rPr>
          <w:rFonts w:ascii="Times New Roman" w:hAnsi="Times New Roman" w:cs="Times New Roman"/>
          <w:sz w:val="24"/>
          <w:lang w:val="en-US"/>
        </w:rPr>
        <w:t>lying and being inactive</w:t>
      </w:r>
      <w:r w:rsidR="008C2E2B">
        <w:rPr>
          <w:rFonts w:ascii="Times New Roman" w:hAnsi="Times New Roman" w:cs="Times New Roman"/>
          <w:sz w:val="24"/>
          <w:lang w:val="en-US"/>
        </w:rPr>
        <w:t xml:space="preserve">. </w:t>
      </w:r>
      <w:r w:rsidR="003B533F">
        <w:rPr>
          <w:rFonts w:ascii="Times New Roman" w:hAnsi="Times New Roman" w:cs="Times New Roman"/>
          <w:sz w:val="24"/>
          <w:lang w:val="en-US"/>
        </w:rPr>
        <w:t xml:space="preserve">With this information, </w:t>
      </w:r>
      <w:r w:rsidR="00B17E9E">
        <w:rPr>
          <w:rFonts w:ascii="Times New Roman" w:hAnsi="Times New Roman" w:cs="Times New Roman"/>
          <w:sz w:val="24"/>
          <w:lang w:val="en-US"/>
        </w:rPr>
        <w:t xml:space="preserve">algorithms are developed for automatic detection of cow behavior </w:t>
      </w:r>
      <w:r w:rsidR="00B17E9E">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RW.CITE{{doc:5de514d8e4b04950f177bc78 Trénel,P. 2009}}</w:instrText>
      </w:r>
      <w:r w:rsidR="00B17E9E">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15</w:t>
      </w:r>
      <w:r w:rsidR="00B17E9E">
        <w:rPr>
          <w:rFonts w:ascii="Times New Roman" w:hAnsi="Times New Roman" w:cs="Times New Roman"/>
          <w:sz w:val="24"/>
          <w:lang w:val="en-US"/>
        </w:rPr>
        <w:fldChar w:fldCharType="end"/>
      </w:r>
      <w:r w:rsidR="00B17E9E">
        <w:rPr>
          <w:rFonts w:ascii="Times New Roman" w:hAnsi="Times New Roman" w:cs="Times New Roman"/>
          <w:sz w:val="24"/>
          <w:lang w:val="en-US"/>
        </w:rPr>
        <w:t xml:space="preserve">. </w:t>
      </w:r>
      <w:r w:rsidR="00C36487">
        <w:rPr>
          <w:rFonts w:ascii="Times New Roman" w:hAnsi="Times New Roman" w:cs="Times New Roman"/>
          <w:sz w:val="24"/>
          <w:lang w:val="en-US"/>
        </w:rPr>
        <w:t xml:space="preserve">An accelerometer is a sensor based on three-dimensional </w:t>
      </w:r>
      <w:r w:rsidR="009A7D4D">
        <w:rPr>
          <w:rFonts w:ascii="Times New Roman" w:hAnsi="Times New Roman" w:cs="Times New Roman"/>
          <w:sz w:val="24"/>
          <w:lang w:val="en-US"/>
        </w:rPr>
        <w:t>acceleration system</w:t>
      </w:r>
      <w:r w:rsidR="00536CB4">
        <w:rPr>
          <w:rFonts w:ascii="Times New Roman" w:hAnsi="Times New Roman" w:cs="Times New Roman"/>
          <w:sz w:val="24"/>
          <w:lang w:val="en-US"/>
        </w:rPr>
        <w:t>, meaning it is able to detect acceleration on X</w:t>
      </w:r>
      <w:r w:rsidR="00160402">
        <w:rPr>
          <w:rFonts w:ascii="Times New Roman" w:hAnsi="Times New Roman" w:cs="Times New Roman"/>
          <w:sz w:val="24"/>
          <w:lang w:val="en-US"/>
        </w:rPr>
        <w:t xml:space="preserve"> (up and down)</w:t>
      </w:r>
      <w:r w:rsidR="00536CB4">
        <w:rPr>
          <w:rFonts w:ascii="Times New Roman" w:hAnsi="Times New Roman" w:cs="Times New Roman"/>
          <w:sz w:val="24"/>
          <w:lang w:val="en-US"/>
        </w:rPr>
        <w:t>, Y</w:t>
      </w:r>
      <w:r w:rsidR="00160402">
        <w:rPr>
          <w:rFonts w:ascii="Times New Roman" w:hAnsi="Times New Roman" w:cs="Times New Roman"/>
          <w:sz w:val="24"/>
          <w:lang w:val="en-US"/>
        </w:rPr>
        <w:t xml:space="preserve"> (left and right) </w:t>
      </w:r>
      <w:r w:rsidR="00536CB4">
        <w:rPr>
          <w:rFonts w:ascii="Times New Roman" w:hAnsi="Times New Roman" w:cs="Times New Roman"/>
          <w:sz w:val="24"/>
          <w:lang w:val="en-US"/>
        </w:rPr>
        <w:t>and Z axes</w:t>
      </w:r>
      <w:r w:rsidR="00160402">
        <w:rPr>
          <w:rFonts w:ascii="Times New Roman" w:hAnsi="Times New Roman" w:cs="Times New Roman"/>
          <w:sz w:val="24"/>
          <w:lang w:val="en-US"/>
        </w:rPr>
        <w:t xml:space="preserve"> (forwards and backwards)</w:t>
      </w:r>
      <w:r w:rsidR="00BA3677">
        <w:rPr>
          <w:rFonts w:ascii="Times New Roman" w:hAnsi="Times New Roman" w:cs="Times New Roman"/>
          <w:sz w:val="24"/>
          <w:lang w:val="en-US"/>
        </w:rPr>
        <w:t xml:space="preserve"> </w:t>
      </w:r>
      <w:r w:rsidR="00F77D0C">
        <w:rPr>
          <w:rFonts w:ascii="Times New Roman" w:hAnsi="Times New Roman" w:cs="Times New Roman"/>
          <w:sz w:val="24"/>
          <w:lang w:val="en-US"/>
        </w:rPr>
        <w:fldChar w:fldCharType="begin"/>
      </w:r>
      <w:r w:rsidR="0068007E">
        <w:rPr>
          <w:rFonts w:ascii="Times New Roman" w:hAnsi="Times New Roman" w:cs="Times New Roman"/>
          <w:sz w:val="24"/>
          <w:lang w:val="en-US"/>
        </w:rPr>
        <w:instrText>ADDIN RW.CITE{{doc:5dc969d6e4b0a43cd15a2d82 Santegoeds,OJ [No Information]; doc:5dc96a0ce4b0dbd6c7c1caf1 VanErp-VanderKooij,E 2016}}</w:instrText>
      </w:r>
      <w:r w:rsidR="00F77D0C">
        <w:rPr>
          <w:rFonts w:ascii="Times New Roman" w:hAnsi="Times New Roman" w:cs="Times New Roman"/>
          <w:sz w:val="24"/>
          <w:lang w:val="en-US"/>
        </w:rPr>
        <w:fldChar w:fldCharType="separate"/>
      </w:r>
      <w:r w:rsidR="0068007E" w:rsidRPr="0068007E">
        <w:rPr>
          <w:rFonts w:ascii="Times New Roman" w:hAnsi="Times New Roman" w:cs="Times New Roman"/>
          <w:bCs/>
          <w:sz w:val="24"/>
          <w:vertAlign w:val="superscript"/>
          <w:lang w:val="en-US"/>
        </w:rPr>
        <w:t>16,17</w:t>
      </w:r>
      <w:r w:rsidR="00F77D0C">
        <w:rPr>
          <w:rFonts w:ascii="Times New Roman" w:hAnsi="Times New Roman" w:cs="Times New Roman"/>
          <w:sz w:val="24"/>
          <w:lang w:val="en-US"/>
        </w:rPr>
        <w:fldChar w:fldCharType="end"/>
      </w:r>
      <w:r w:rsidR="00160402">
        <w:rPr>
          <w:rFonts w:ascii="Times New Roman" w:hAnsi="Times New Roman" w:cs="Times New Roman"/>
          <w:sz w:val="24"/>
          <w:lang w:val="en-US"/>
        </w:rPr>
        <w:t xml:space="preserve">. </w:t>
      </w:r>
    </w:p>
    <w:p w14:paraId="61EAD909" w14:textId="72054657" w:rsidR="009A7D4D" w:rsidRDefault="00EF08AB" w:rsidP="002462B6">
      <w:pPr>
        <w:ind w:firstLine="708"/>
        <w:jc w:val="both"/>
        <w:rPr>
          <w:rFonts w:ascii="Times New Roman" w:hAnsi="Times New Roman" w:cs="Times New Roman"/>
          <w:sz w:val="24"/>
          <w:lang w:val="en-US"/>
        </w:rPr>
      </w:pPr>
      <w:commentRangeStart w:id="25"/>
      <w:r w:rsidRPr="007E045B">
        <w:rPr>
          <w:rFonts w:ascii="Times New Roman" w:hAnsi="Times New Roman" w:cs="Times New Roman"/>
          <w:sz w:val="24"/>
          <w:lang w:val="en-US"/>
        </w:rPr>
        <w:t>T</w:t>
      </w:r>
      <w:r w:rsidR="00160402">
        <w:rPr>
          <w:rFonts w:ascii="Times New Roman" w:hAnsi="Times New Roman" w:cs="Times New Roman"/>
          <w:sz w:val="24"/>
          <w:lang w:val="en-US"/>
        </w:rPr>
        <w:t xml:space="preserve">he </w:t>
      </w:r>
      <w:r w:rsidRPr="007E045B">
        <w:rPr>
          <w:rFonts w:ascii="Times New Roman" w:hAnsi="Times New Roman" w:cs="Times New Roman"/>
          <w:sz w:val="24"/>
          <w:lang w:val="en-US"/>
        </w:rPr>
        <w:t>data</w:t>
      </w:r>
      <w:r w:rsidR="00160402">
        <w:rPr>
          <w:rFonts w:ascii="Times New Roman" w:hAnsi="Times New Roman" w:cs="Times New Roman"/>
          <w:sz w:val="24"/>
          <w:lang w:val="en-US"/>
        </w:rPr>
        <w:t xml:space="preserve"> measured by these accelerometers</w:t>
      </w:r>
      <w:r w:rsidRPr="007E045B">
        <w:rPr>
          <w:rFonts w:ascii="Times New Roman" w:hAnsi="Times New Roman" w:cs="Times New Roman"/>
          <w:sz w:val="24"/>
          <w:lang w:val="en-US"/>
        </w:rPr>
        <w:t xml:space="preserve"> can only be used properly if we are aware of the normal </w:t>
      </w:r>
      <w:commentRangeStart w:id="26"/>
      <w:r w:rsidRPr="007E045B">
        <w:rPr>
          <w:rFonts w:ascii="Times New Roman" w:hAnsi="Times New Roman" w:cs="Times New Roman"/>
          <w:sz w:val="24"/>
          <w:lang w:val="en-US"/>
        </w:rPr>
        <w:t xml:space="preserve">limits </w:t>
      </w:r>
      <w:commentRangeEnd w:id="26"/>
      <w:r w:rsidR="00CB3649">
        <w:rPr>
          <w:rStyle w:val="CommentReference"/>
        </w:rPr>
        <w:commentReference w:id="26"/>
      </w:r>
      <w:r w:rsidRPr="007E045B">
        <w:rPr>
          <w:rFonts w:ascii="Times New Roman" w:hAnsi="Times New Roman" w:cs="Times New Roman"/>
          <w:sz w:val="24"/>
          <w:lang w:val="en-US"/>
        </w:rPr>
        <w:t xml:space="preserve">of the data in relation to </w:t>
      </w:r>
      <w:r w:rsidR="0030667F">
        <w:rPr>
          <w:rFonts w:ascii="Times New Roman" w:hAnsi="Times New Roman" w:cs="Times New Roman"/>
          <w:sz w:val="24"/>
          <w:lang w:val="en-US"/>
        </w:rPr>
        <w:t xml:space="preserve">the stage of lactation in dairy cattle. </w:t>
      </w:r>
      <w:r>
        <w:rPr>
          <w:rFonts w:ascii="Times New Roman" w:hAnsi="Times New Roman" w:cs="Times New Roman"/>
          <w:sz w:val="24"/>
          <w:lang w:val="en-US"/>
        </w:rPr>
        <w:t xml:space="preserve">To our knowledge, no report has been published to </w:t>
      </w:r>
      <w:del w:id="27" w:author="Miel Hostens" w:date="2020-03-11T16:54:00Z">
        <w:r w:rsidDel="00CB3649">
          <w:rPr>
            <w:rFonts w:ascii="Times New Roman" w:hAnsi="Times New Roman" w:cs="Times New Roman"/>
            <w:sz w:val="24"/>
            <w:lang w:val="en-US"/>
          </w:rPr>
          <w:delText xml:space="preserve">elucidate </w:delText>
        </w:r>
      </w:del>
      <w:ins w:id="28" w:author="Miel Hostens" w:date="2020-03-11T16:54:00Z">
        <w:r w:rsidR="00CB3649">
          <w:rPr>
            <w:rFonts w:ascii="Times New Roman" w:hAnsi="Times New Roman" w:cs="Times New Roman"/>
            <w:sz w:val="24"/>
            <w:lang w:val="en-US"/>
          </w:rPr>
          <w:t>describe</w:t>
        </w:r>
        <w:r w:rsidR="00CB3649">
          <w:rPr>
            <w:rFonts w:ascii="Times New Roman" w:hAnsi="Times New Roman" w:cs="Times New Roman"/>
            <w:sz w:val="24"/>
            <w:lang w:val="en-US"/>
          </w:rPr>
          <w:t xml:space="preserve"> </w:t>
        </w:r>
      </w:ins>
      <w:r>
        <w:rPr>
          <w:rFonts w:ascii="Times New Roman" w:hAnsi="Times New Roman" w:cs="Times New Roman"/>
          <w:sz w:val="24"/>
          <w:lang w:val="en-US"/>
        </w:rPr>
        <w:t xml:space="preserve">the normal </w:t>
      </w:r>
      <w:commentRangeStart w:id="29"/>
      <w:del w:id="30" w:author="Miel Hostens" w:date="2020-03-11T16:54:00Z">
        <w:r w:rsidDel="00CB3649">
          <w:rPr>
            <w:rFonts w:ascii="Times New Roman" w:hAnsi="Times New Roman" w:cs="Times New Roman"/>
            <w:sz w:val="24"/>
            <w:lang w:val="en-US"/>
          </w:rPr>
          <w:delText xml:space="preserve">limits </w:delText>
        </w:r>
      </w:del>
      <w:commentRangeEnd w:id="29"/>
      <w:ins w:id="31" w:author="Miel Hostens" w:date="2020-03-11T16:54:00Z">
        <w:r w:rsidR="00CB3649">
          <w:rPr>
            <w:rFonts w:ascii="Times New Roman" w:hAnsi="Times New Roman" w:cs="Times New Roman"/>
            <w:sz w:val="24"/>
            <w:lang w:val="en-US"/>
          </w:rPr>
          <w:t>range</w:t>
        </w:r>
        <w:r w:rsidR="00CB3649">
          <w:rPr>
            <w:rFonts w:ascii="Times New Roman" w:hAnsi="Times New Roman" w:cs="Times New Roman"/>
            <w:sz w:val="24"/>
            <w:lang w:val="en-US"/>
          </w:rPr>
          <w:t xml:space="preserve"> </w:t>
        </w:r>
      </w:ins>
      <w:r w:rsidR="00CC5AF9">
        <w:rPr>
          <w:rStyle w:val="CommentReference"/>
        </w:rPr>
        <w:commentReference w:id="29"/>
      </w:r>
      <w:r>
        <w:rPr>
          <w:rFonts w:ascii="Times New Roman" w:hAnsi="Times New Roman" w:cs="Times New Roman"/>
          <w:sz w:val="24"/>
          <w:lang w:val="en-US"/>
        </w:rPr>
        <w:t xml:space="preserve">of </w:t>
      </w:r>
      <w:ins w:id="32" w:author="Miel Hostens" w:date="2020-03-11T16:54:00Z">
        <w:r w:rsidR="00CB3649">
          <w:rPr>
            <w:rFonts w:ascii="Times New Roman" w:hAnsi="Times New Roman" w:cs="Times New Roman"/>
            <w:sz w:val="24"/>
            <w:lang w:val="en-US"/>
          </w:rPr>
          <w:t>such</w:t>
        </w:r>
      </w:ins>
      <w:del w:id="33" w:author="Miel Hostens" w:date="2020-03-11T16:54:00Z">
        <w:r w:rsidDel="00CB3649">
          <w:rPr>
            <w:rFonts w:ascii="Times New Roman" w:hAnsi="Times New Roman" w:cs="Times New Roman"/>
            <w:sz w:val="24"/>
            <w:lang w:val="en-US"/>
          </w:rPr>
          <w:delText>these</w:delText>
        </w:r>
      </w:del>
      <w:r>
        <w:rPr>
          <w:rFonts w:ascii="Times New Roman" w:hAnsi="Times New Roman" w:cs="Times New Roman"/>
          <w:sz w:val="24"/>
          <w:lang w:val="en-US"/>
        </w:rPr>
        <w:t xml:space="preserve"> data in relation to </w:t>
      </w:r>
      <w:r w:rsidR="00625832">
        <w:rPr>
          <w:rFonts w:ascii="Times New Roman" w:hAnsi="Times New Roman" w:cs="Times New Roman"/>
          <w:sz w:val="24"/>
          <w:lang w:val="en-US"/>
        </w:rPr>
        <w:t>all</w:t>
      </w:r>
      <w:r>
        <w:rPr>
          <w:rFonts w:ascii="Times New Roman" w:hAnsi="Times New Roman" w:cs="Times New Roman"/>
          <w:sz w:val="24"/>
          <w:lang w:val="en-US"/>
        </w:rPr>
        <w:t xml:space="preserve"> stage</w:t>
      </w:r>
      <w:r w:rsidR="00625832">
        <w:rPr>
          <w:rFonts w:ascii="Times New Roman" w:hAnsi="Times New Roman" w:cs="Times New Roman"/>
          <w:sz w:val="24"/>
          <w:lang w:val="en-US"/>
        </w:rPr>
        <w:t>s</w:t>
      </w:r>
      <w:r>
        <w:rPr>
          <w:rFonts w:ascii="Times New Roman" w:hAnsi="Times New Roman" w:cs="Times New Roman"/>
          <w:sz w:val="24"/>
          <w:lang w:val="en-US"/>
        </w:rPr>
        <w:t xml:space="preserve"> of lactation in dairy cattle, </w:t>
      </w:r>
      <w:r w:rsidR="0030667F">
        <w:rPr>
          <w:rFonts w:ascii="Times New Roman" w:hAnsi="Times New Roman" w:cs="Times New Roman"/>
          <w:sz w:val="24"/>
          <w:lang w:val="en-US"/>
        </w:rPr>
        <w:t xml:space="preserve">specifically </w:t>
      </w:r>
      <w:del w:id="34" w:author="Miel Hostens" w:date="2020-03-11T16:54:00Z">
        <w:r w:rsidR="0030667F" w:rsidDel="00CB3649">
          <w:rPr>
            <w:rFonts w:ascii="Times New Roman" w:hAnsi="Times New Roman" w:cs="Times New Roman"/>
            <w:sz w:val="24"/>
            <w:lang w:val="en-US"/>
          </w:rPr>
          <w:delText xml:space="preserve">also </w:delText>
        </w:r>
      </w:del>
      <w:r>
        <w:rPr>
          <w:rFonts w:ascii="Times New Roman" w:hAnsi="Times New Roman" w:cs="Times New Roman"/>
          <w:sz w:val="24"/>
          <w:lang w:val="en-US"/>
        </w:rPr>
        <w:t xml:space="preserve">taking account </w:t>
      </w:r>
      <w:ins w:id="35" w:author="Miel Hostens" w:date="2020-03-11T16:54:00Z">
        <w:r w:rsidR="00CB3649">
          <w:rPr>
            <w:rFonts w:ascii="Times New Roman" w:hAnsi="Times New Roman" w:cs="Times New Roman"/>
            <w:sz w:val="24"/>
            <w:lang w:val="en-US"/>
          </w:rPr>
          <w:t>the age of the animal</w:t>
        </w:r>
      </w:ins>
      <w:del w:id="36" w:author="Miel Hostens" w:date="2020-03-11T16:54:00Z">
        <w:r w:rsidDel="00CB3649">
          <w:rPr>
            <w:rFonts w:ascii="Times New Roman" w:hAnsi="Times New Roman" w:cs="Times New Roman"/>
            <w:sz w:val="24"/>
            <w:lang w:val="en-US"/>
          </w:rPr>
          <w:delText>of parity</w:delText>
        </w:r>
      </w:del>
      <w:r>
        <w:rPr>
          <w:rFonts w:ascii="Times New Roman" w:hAnsi="Times New Roman" w:cs="Times New Roman"/>
          <w:sz w:val="24"/>
          <w:lang w:val="en-US"/>
        </w:rPr>
        <w:t xml:space="preserve">. </w:t>
      </w:r>
      <w:r w:rsidRPr="007E045B">
        <w:rPr>
          <w:rFonts w:ascii="Times New Roman" w:hAnsi="Times New Roman" w:cs="Times New Roman"/>
          <w:sz w:val="24"/>
          <w:lang w:val="en-US"/>
        </w:rPr>
        <w:t xml:space="preserve">Therefore, </w:t>
      </w:r>
      <w:r w:rsidR="00641DDD">
        <w:rPr>
          <w:rFonts w:ascii="Times New Roman" w:hAnsi="Times New Roman" w:cs="Times New Roman"/>
          <w:sz w:val="24"/>
          <w:lang w:val="en-US"/>
        </w:rPr>
        <w:t>our</w:t>
      </w:r>
      <w:r w:rsidRPr="007E045B">
        <w:rPr>
          <w:rFonts w:ascii="Times New Roman" w:hAnsi="Times New Roman" w:cs="Times New Roman"/>
          <w:sz w:val="24"/>
          <w:lang w:val="en-US"/>
        </w:rPr>
        <w:t xml:space="preserve"> study will determine the</w:t>
      </w:r>
      <w:r w:rsidR="00641DDD">
        <w:rPr>
          <w:rFonts w:ascii="Times New Roman" w:hAnsi="Times New Roman" w:cs="Times New Roman"/>
          <w:sz w:val="24"/>
          <w:lang w:val="en-US"/>
        </w:rPr>
        <w:t xml:space="preserve">se normal </w:t>
      </w:r>
      <w:commentRangeStart w:id="37"/>
      <w:r w:rsidR="00641DDD">
        <w:rPr>
          <w:rFonts w:ascii="Times New Roman" w:hAnsi="Times New Roman" w:cs="Times New Roman"/>
          <w:sz w:val="24"/>
          <w:lang w:val="en-US"/>
        </w:rPr>
        <w:t xml:space="preserve">limits </w:t>
      </w:r>
      <w:commentRangeEnd w:id="37"/>
      <w:r w:rsidR="00CC5AF9">
        <w:rPr>
          <w:rStyle w:val="CommentReference"/>
        </w:rPr>
        <w:commentReference w:id="37"/>
      </w:r>
      <w:r w:rsidR="00641DDD">
        <w:rPr>
          <w:rFonts w:ascii="Times New Roman" w:hAnsi="Times New Roman" w:cs="Times New Roman"/>
          <w:sz w:val="24"/>
          <w:lang w:val="en-US"/>
        </w:rPr>
        <w:t xml:space="preserve">with accelerometer sensors </w:t>
      </w:r>
      <w:r w:rsidR="0030667F">
        <w:rPr>
          <w:rFonts w:ascii="Times New Roman" w:hAnsi="Times New Roman" w:cs="Times New Roman"/>
          <w:sz w:val="24"/>
          <w:lang w:val="en-US"/>
        </w:rPr>
        <w:t xml:space="preserve">and will outline this data against all stages of lactation </w:t>
      </w:r>
      <w:r w:rsidR="0030667F" w:rsidRPr="00885232">
        <w:rPr>
          <w:rFonts w:ascii="Times New Roman" w:hAnsi="Times New Roman" w:cs="Times New Roman"/>
          <w:i/>
          <w:sz w:val="24"/>
          <w:lang w:val="en-US"/>
        </w:rPr>
        <w:t>(days in milk)</w:t>
      </w:r>
      <w:r w:rsidR="0030667F">
        <w:rPr>
          <w:rFonts w:ascii="Times New Roman" w:hAnsi="Times New Roman" w:cs="Times New Roman"/>
          <w:sz w:val="24"/>
          <w:lang w:val="en-US"/>
        </w:rPr>
        <w:t xml:space="preserve"> and several parities. This may </w:t>
      </w:r>
      <w:r w:rsidR="00641DDD">
        <w:rPr>
          <w:rFonts w:ascii="Times New Roman" w:hAnsi="Times New Roman" w:cs="Times New Roman"/>
          <w:sz w:val="24"/>
          <w:lang w:val="en-US"/>
        </w:rPr>
        <w:t>contribute to more knowledge about the normal ranges of cattle behavior which subsequently will support in early recognition of herd problems</w:t>
      </w:r>
      <w:r w:rsidR="00625832">
        <w:rPr>
          <w:rFonts w:ascii="Times New Roman" w:hAnsi="Times New Roman" w:cs="Times New Roman"/>
          <w:sz w:val="24"/>
          <w:lang w:val="en-US"/>
        </w:rPr>
        <w:t xml:space="preserve">, perhaps before the </w:t>
      </w:r>
      <w:r w:rsidR="00AA7BEE">
        <w:rPr>
          <w:rFonts w:ascii="Times New Roman" w:hAnsi="Times New Roman" w:cs="Times New Roman"/>
          <w:sz w:val="24"/>
          <w:lang w:val="en-US"/>
        </w:rPr>
        <w:t>sensitive</w:t>
      </w:r>
      <w:r w:rsidR="00625832">
        <w:rPr>
          <w:rFonts w:ascii="Times New Roman" w:hAnsi="Times New Roman" w:cs="Times New Roman"/>
          <w:sz w:val="24"/>
          <w:lang w:val="en-US"/>
        </w:rPr>
        <w:t xml:space="preserve"> transition period even starts. </w:t>
      </w:r>
      <w:commentRangeEnd w:id="25"/>
      <w:r w:rsidR="00CC5AF9">
        <w:rPr>
          <w:rStyle w:val="CommentReference"/>
        </w:rPr>
        <w:commentReference w:id="25"/>
      </w:r>
    </w:p>
    <w:p w14:paraId="39C039AA" w14:textId="77777777" w:rsidR="009A7D4D" w:rsidRDefault="009A7D4D" w:rsidP="009A7D4D">
      <w:pPr>
        <w:jc w:val="both"/>
        <w:rPr>
          <w:rFonts w:ascii="Times New Roman" w:hAnsi="Times New Roman" w:cs="Times New Roman"/>
          <w:sz w:val="24"/>
          <w:lang w:val="en-US"/>
        </w:rPr>
      </w:pPr>
      <w:bookmarkStart w:id="38" w:name="_GoBack"/>
      <w:bookmarkEnd w:id="38"/>
    </w:p>
    <w:p w14:paraId="4DECBFDA" w14:textId="08A206D6" w:rsidR="00E06787" w:rsidRDefault="00173AB9" w:rsidP="009A7D4D">
      <w:pPr>
        <w:jc w:val="both"/>
        <w:rPr>
          <w:rFonts w:ascii="Times New Roman" w:hAnsi="Times New Roman" w:cs="Times New Roman"/>
          <w:sz w:val="24"/>
          <w:szCs w:val="24"/>
          <w:lang w:val="en-US"/>
        </w:rPr>
      </w:pPr>
      <w:commentRangeStart w:id="39"/>
      <w:r>
        <w:rPr>
          <w:rFonts w:ascii="Times New Roman" w:hAnsi="Times New Roman" w:cs="Times New Roman"/>
          <w:sz w:val="24"/>
          <w:lang w:val="en-US"/>
        </w:rPr>
        <w:t>D</w:t>
      </w:r>
      <w:r>
        <w:rPr>
          <w:rFonts w:ascii="Times New Roman" w:hAnsi="Times New Roman" w:cs="Times New Roman"/>
          <w:sz w:val="24"/>
          <w:szCs w:val="24"/>
          <w:lang w:val="en-US"/>
        </w:rPr>
        <w:t>ata measured by these accelerometers can only be used properly if we can define normal ranges of the behavior variables in relation to the stage of lactation in dairy cattle, also taking account of parity. To our knowledge, no report has been published to elucidate these ranges</w:t>
      </w:r>
      <w:r w:rsidR="00073B3C">
        <w:rPr>
          <w:rFonts w:ascii="Times New Roman" w:hAnsi="Times New Roman" w:cs="Times New Roman"/>
          <w:sz w:val="24"/>
          <w:szCs w:val="24"/>
          <w:lang w:val="en-US"/>
        </w:rPr>
        <w:t xml:space="preserve"> and thus define</w:t>
      </w:r>
      <w:r w:rsidR="0015761D">
        <w:rPr>
          <w:rFonts w:ascii="Times New Roman" w:hAnsi="Times New Roman" w:cs="Times New Roman"/>
          <w:sz w:val="24"/>
          <w:szCs w:val="24"/>
          <w:lang w:val="en-US"/>
        </w:rPr>
        <w:t>d</w:t>
      </w:r>
      <w:r w:rsidR="00073B3C">
        <w:rPr>
          <w:rFonts w:ascii="Times New Roman" w:hAnsi="Times New Roman" w:cs="Times New Roman"/>
          <w:sz w:val="24"/>
          <w:szCs w:val="24"/>
          <w:lang w:val="en-US"/>
        </w:rPr>
        <w:t xml:space="preserve"> normal behavior</w:t>
      </w:r>
      <w:r w:rsidR="0015761D">
        <w:rPr>
          <w:rFonts w:ascii="Times New Roman" w:hAnsi="Times New Roman" w:cs="Times New Roman"/>
          <w:sz w:val="24"/>
          <w:szCs w:val="24"/>
          <w:lang w:val="en-US"/>
        </w:rPr>
        <w:t xml:space="preserve"> </w:t>
      </w:r>
      <w:proofErr w:type="gramStart"/>
      <w:r w:rsidR="0015761D">
        <w:rPr>
          <w:rFonts w:ascii="Times New Roman" w:hAnsi="Times New Roman" w:cs="Times New Roman"/>
          <w:sz w:val="24"/>
          <w:szCs w:val="24"/>
          <w:lang w:val="en-US"/>
        </w:rPr>
        <w:t>on the basis of</w:t>
      </w:r>
      <w:proofErr w:type="gramEnd"/>
      <w:r w:rsidR="0015761D">
        <w:rPr>
          <w:rFonts w:ascii="Times New Roman" w:hAnsi="Times New Roman" w:cs="Times New Roman"/>
          <w:sz w:val="24"/>
          <w:szCs w:val="24"/>
          <w:lang w:val="en-US"/>
        </w:rPr>
        <w:t xml:space="preserve"> these behavior variables</w:t>
      </w:r>
      <w:r w:rsidR="005E73B5">
        <w:rPr>
          <w:rFonts w:ascii="Times New Roman" w:hAnsi="Times New Roman" w:cs="Times New Roman"/>
          <w:sz w:val="24"/>
          <w:szCs w:val="24"/>
          <w:lang w:val="en-US"/>
        </w:rPr>
        <w:t>. Therefore, this study</w:t>
      </w:r>
      <w:r w:rsidR="00CE1279">
        <w:rPr>
          <w:rFonts w:ascii="Times New Roman" w:hAnsi="Times New Roman" w:cs="Times New Roman"/>
          <w:sz w:val="24"/>
          <w:szCs w:val="24"/>
          <w:lang w:val="en-US"/>
        </w:rPr>
        <w:t xml:space="preserve"> will determine the effect of parity and stage of lactation on various behavioral variables including </w:t>
      </w:r>
      <w:r w:rsidR="00CE1279" w:rsidRPr="00B2467B">
        <w:rPr>
          <w:rFonts w:ascii="Times New Roman" w:hAnsi="Times New Roman" w:cs="Times New Roman"/>
          <w:sz w:val="24"/>
          <w:lang w:val="en-US"/>
        </w:rPr>
        <w:t>cattle</w:t>
      </w:r>
      <w:r w:rsidR="00CE1279">
        <w:rPr>
          <w:rFonts w:ascii="Times New Roman" w:hAnsi="Times New Roman" w:cs="Times New Roman"/>
          <w:sz w:val="24"/>
          <w:lang w:val="en-US"/>
        </w:rPr>
        <w:t xml:space="preserve"> leg activity and number of stand ups, the time cattle spend ruminating, eating and lying</w:t>
      </w:r>
      <w:r w:rsidR="00FE6E22">
        <w:rPr>
          <w:rFonts w:ascii="Times New Roman" w:hAnsi="Times New Roman" w:cs="Times New Roman"/>
          <w:sz w:val="24"/>
          <w:lang w:val="en-US"/>
        </w:rPr>
        <w:t xml:space="preserve"> measured by accelerometer sensors</w:t>
      </w:r>
      <w:r w:rsidR="00CE1279">
        <w:rPr>
          <w:rFonts w:ascii="Times New Roman" w:hAnsi="Times New Roman" w:cs="Times New Roman"/>
          <w:sz w:val="24"/>
          <w:lang w:val="en-US"/>
        </w:rPr>
        <w:t>.</w:t>
      </w:r>
      <w:r w:rsidR="0015761D">
        <w:rPr>
          <w:rFonts w:ascii="Times New Roman" w:hAnsi="Times New Roman" w:cs="Times New Roman"/>
          <w:sz w:val="24"/>
          <w:lang w:val="en-US"/>
        </w:rPr>
        <w:t xml:space="preserve"> </w:t>
      </w:r>
      <w:r w:rsidR="00FE6E22">
        <w:rPr>
          <w:rFonts w:ascii="Times New Roman" w:hAnsi="Times New Roman" w:cs="Times New Roman"/>
          <w:sz w:val="24"/>
          <w:lang w:val="en-US"/>
        </w:rPr>
        <w:t xml:space="preserve">Elucidating this effect may contribute to more knowledge about behavioral ranges of cattle and subsequently support in early recognition of herd problems, perhaps before the sensitive transition period even starts.  </w:t>
      </w:r>
      <w:commentRangeEnd w:id="39"/>
      <w:r w:rsidR="002462B6">
        <w:rPr>
          <w:rStyle w:val="CommentReference"/>
        </w:rPr>
        <w:commentReference w:id="39"/>
      </w:r>
    </w:p>
    <w:p w14:paraId="38B58ADA" w14:textId="00E5B723" w:rsidR="00E06787" w:rsidRDefault="00E06787" w:rsidP="009A7D4D">
      <w:pPr>
        <w:jc w:val="both"/>
        <w:rPr>
          <w:rFonts w:ascii="Times New Roman" w:hAnsi="Times New Roman" w:cs="Times New Roman"/>
          <w:sz w:val="24"/>
          <w:szCs w:val="24"/>
          <w:lang w:val="en-US"/>
        </w:rPr>
      </w:pPr>
    </w:p>
    <w:p w14:paraId="07AF767D" w14:textId="71613DEF" w:rsidR="00160402" w:rsidRDefault="00160402" w:rsidP="009A7D4D">
      <w:pPr>
        <w:jc w:val="both"/>
        <w:rPr>
          <w:rFonts w:ascii="Times New Roman" w:hAnsi="Times New Roman" w:cs="Times New Roman"/>
          <w:sz w:val="24"/>
          <w:szCs w:val="24"/>
          <w:lang w:val="en-US"/>
        </w:rPr>
      </w:pPr>
    </w:p>
    <w:bookmarkEnd w:id="0"/>
    <w:p w14:paraId="0949E282" w14:textId="77777777" w:rsidR="00AA78CC" w:rsidRDefault="00AA78CC" w:rsidP="007E0C15">
      <w:pPr>
        <w:rPr>
          <w:rFonts w:ascii="Times New Roman" w:hAnsi="Times New Roman" w:cs="Times New Roman"/>
          <w:b/>
          <w:sz w:val="24"/>
          <w:lang w:val="en-US"/>
        </w:rPr>
      </w:pPr>
    </w:p>
    <w:p w14:paraId="3DD1214F" w14:textId="10D2FD3E" w:rsidR="00117167" w:rsidRPr="00667CB1" w:rsidRDefault="00117167" w:rsidP="007E0C15">
      <w:pPr>
        <w:rPr>
          <w:rFonts w:ascii="Times New Roman" w:hAnsi="Times New Roman" w:cs="Times New Roman"/>
          <w:b/>
          <w:sz w:val="24"/>
          <w:lang w:val="en-US"/>
        </w:rPr>
      </w:pPr>
      <w:r>
        <w:rPr>
          <w:rFonts w:ascii="Times New Roman" w:hAnsi="Times New Roman" w:cs="Times New Roman"/>
          <w:b/>
          <w:sz w:val="24"/>
          <w:lang w:val="en-US"/>
        </w:rPr>
        <w:t>References</w:t>
      </w:r>
    </w:p>
    <w:p w14:paraId="383C1A9C" w14:textId="5416D436" w:rsidR="0068007E" w:rsidRPr="0068007E" w:rsidRDefault="00117167" w:rsidP="0068007E">
      <w:pPr>
        <w:pStyle w:val="NormalWeb"/>
        <w:spacing w:line="480" w:lineRule="auto"/>
        <w:rPr>
          <w:sz w:val="22"/>
          <w:lang w:val="en-US"/>
        </w:rPr>
      </w:pPr>
      <w:r w:rsidRPr="00E62137">
        <w:rPr>
          <w:b/>
          <w:sz w:val="22"/>
          <w:szCs w:val="20"/>
          <w:lang w:val="en-US"/>
        </w:rPr>
        <w:fldChar w:fldCharType="begin"/>
      </w:r>
      <w:r w:rsidR="0068007E">
        <w:rPr>
          <w:b/>
          <w:szCs w:val="20"/>
          <w:lang w:val="en-US"/>
        </w:rPr>
        <w:instrText>ADDIN RW.BIB</w:instrText>
      </w:r>
      <w:r w:rsidRPr="00E62137">
        <w:rPr>
          <w:b/>
          <w:sz w:val="22"/>
          <w:szCs w:val="20"/>
          <w:lang w:val="en-US"/>
        </w:rPr>
        <w:fldChar w:fldCharType="separate"/>
      </w:r>
      <w:r w:rsidR="0068007E" w:rsidRPr="0068007E">
        <w:rPr>
          <w:sz w:val="22"/>
          <w:lang w:val="en-US"/>
        </w:rPr>
        <w:t xml:space="preserve">1. González LA, Bishop-Hurley GJ, Handcock RN, Crossman C. Behavioral classification of data from collars containing motion sensors in grazing cattle. </w:t>
      </w:r>
      <w:r w:rsidR="0068007E" w:rsidRPr="0068007E">
        <w:rPr>
          <w:i/>
          <w:iCs/>
          <w:sz w:val="22"/>
          <w:lang w:val="en-US"/>
        </w:rPr>
        <w:t>Comput Electron Agric</w:t>
      </w:r>
      <w:r w:rsidR="0068007E" w:rsidRPr="0068007E">
        <w:rPr>
          <w:sz w:val="22"/>
          <w:lang w:val="en-US"/>
        </w:rPr>
        <w:t xml:space="preserve">. 2015;110:91-102. </w:t>
      </w:r>
      <w:r w:rsidR="00CB3649">
        <w:fldChar w:fldCharType="begin"/>
      </w:r>
      <w:r w:rsidR="00CB3649" w:rsidRPr="00CB3649">
        <w:rPr>
          <w:lang w:val="en-US"/>
          <w:rPrChange w:id="40" w:author="Miel Hostens" w:date="2020-03-11T16:51:00Z">
            <w:rPr/>
          </w:rPrChange>
        </w:rPr>
        <w:instrText xml:space="preserve"> HYPERLINK "https://www.scopus.com/inward/record.uri?eid=2-s2.0</w:instrText>
      </w:r>
      <w:r w:rsidR="00CB3649" w:rsidRPr="00CB3649">
        <w:rPr>
          <w:lang w:val="en-US"/>
          <w:rPrChange w:id="41" w:author="Miel Hostens" w:date="2020-03-11T16:51:00Z">
            <w:rPr/>
          </w:rPrChange>
        </w:rPr>
        <w:instrText xml:space="preserve">-84909594823&amp;doi=10.1016%2fj.compag.2014.10.018&amp;partnerID=40&amp;md5=15e04aaea52dfd5e56e603f37ab2d9ef" \t "_blank" </w:instrText>
      </w:r>
      <w:r w:rsidR="00CB3649">
        <w:fldChar w:fldCharType="separate"/>
      </w:r>
      <w:r w:rsidR="0068007E" w:rsidRPr="0068007E">
        <w:rPr>
          <w:rStyle w:val="Hyperlink"/>
          <w:sz w:val="22"/>
          <w:lang w:val="en-US"/>
        </w:rPr>
        <w:t>https://www.scopus.com/inward/record.uri?eid=2-s2.0-84909594823&amp;doi=10.1016%2fj.compag.2014.10.018&amp;partnerID=40&amp;md5=15e04aaea52dfd5e56e603f37ab2d9ef</w:t>
      </w:r>
      <w:r w:rsidR="00CB3649">
        <w:rPr>
          <w:rStyle w:val="Hyperlink"/>
          <w:sz w:val="22"/>
          <w:lang w:val="en-US"/>
        </w:rPr>
        <w:fldChar w:fldCharType="end"/>
      </w:r>
      <w:r w:rsidR="0068007E" w:rsidRPr="0068007E">
        <w:rPr>
          <w:sz w:val="22"/>
          <w:lang w:val="en-US"/>
        </w:rPr>
        <w:t>. Accessed 8 November 2019. doi: 10.1016/j.compag.2014.10.018.</w:t>
      </w:r>
    </w:p>
    <w:p w14:paraId="74D5B473" w14:textId="11D51B5A" w:rsidR="0068007E" w:rsidRPr="0068007E" w:rsidRDefault="0068007E" w:rsidP="0068007E">
      <w:pPr>
        <w:pStyle w:val="NormalWeb"/>
        <w:spacing w:line="480" w:lineRule="auto"/>
        <w:rPr>
          <w:sz w:val="22"/>
          <w:lang w:val="en-US"/>
        </w:rPr>
      </w:pPr>
      <w:r w:rsidRPr="0068007E">
        <w:rPr>
          <w:sz w:val="22"/>
          <w:lang w:val="en-US"/>
        </w:rPr>
        <w:t xml:space="preserve">2. Hut PR, Mulder A, van den Broek J, et al. Sensor based eating time variables of dairy cows in the transition period related to the time to first service. </w:t>
      </w:r>
      <w:r w:rsidRPr="0068007E">
        <w:rPr>
          <w:i/>
          <w:iCs/>
          <w:sz w:val="22"/>
          <w:lang w:val="en-US"/>
        </w:rPr>
        <w:t>Prev Vet Med</w:t>
      </w:r>
      <w:r w:rsidRPr="0068007E">
        <w:rPr>
          <w:sz w:val="22"/>
          <w:lang w:val="en-US"/>
        </w:rPr>
        <w:t xml:space="preserve">. 2019;169. </w:t>
      </w:r>
      <w:r w:rsidR="00CB3649">
        <w:fldChar w:fldCharType="begin"/>
      </w:r>
      <w:r w:rsidR="00CB3649" w:rsidRPr="00CB3649">
        <w:rPr>
          <w:lang w:val="en-US"/>
          <w:rPrChange w:id="42" w:author="Miel Hostens" w:date="2020-03-11T16:51:00Z">
            <w:rPr/>
          </w:rPrChange>
        </w:rPr>
        <w:instrText xml:space="preserve"> HYPER</w:instrText>
      </w:r>
      <w:r w:rsidR="00CB3649" w:rsidRPr="00CB3649">
        <w:rPr>
          <w:lang w:val="en-US"/>
          <w:rPrChange w:id="43" w:author="Miel Hostens" w:date="2020-03-11T16:51:00Z">
            <w:rPr/>
          </w:rPrChange>
        </w:rPr>
        <w:instrText xml:space="preserve">LINK "https://www.scopus.com/inward/record.uri?eid=2-s2.0-85066253268&amp;doi=10.1016%2fj.prevetmed.2019.104694&amp;partnerID=40&amp;md5=9e3e4622bd57df9d174e22a2378b2515" \t "_blank" </w:instrText>
      </w:r>
      <w:r w:rsidR="00CB3649">
        <w:fldChar w:fldCharType="separate"/>
      </w:r>
      <w:r w:rsidRPr="0068007E">
        <w:rPr>
          <w:rStyle w:val="Hyperlink"/>
          <w:sz w:val="22"/>
          <w:lang w:val="en-US"/>
        </w:rPr>
        <w:t>https://www.scopus.com/inward/record.uri?eid=2-s2.0-85066253268&amp;doi=10.1016%2fj.prevetmed.2019.104694&amp;partnerID=40&amp;md5=9e3e4622bd57df9d174e22a2378b2515</w:t>
      </w:r>
      <w:r w:rsidR="00CB3649">
        <w:rPr>
          <w:rStyle w:val="Hyperlink"/>
          <w:sz w:val="22"/>
          <w:lang w:val="en-US"/>
        </w:rPr>
        <w:fldChar w:fldCharType="end"/>
      </w:r>
      <w:r w:rsidRPr="0068007E">
        <w:rPr>
          <w:sz w:val="22"/>
          <w:lang w:val="en-US"/>
        </w:rPr>
        <w:t>. Accessed 8 November 2019. doi: 10.1016/j.prevetmed.2019.104694.</w:t>
      </w:r>
    </w:p>
    <w:p w14:paraId="4578A18E" w14:textId="77777777" w:rsidR="0068007E" w:rsidRPr="0068007E" w:rsidRDefault="0068007E" w:rsidP="0068007E">
      <w:pPr>
        <w:pStyle w:val="NormalWeb"/>
        <w:spacing w:line="480" w:lineRule="auto"/>
        <w:rPr>
          <w:sz w:val="22"/>
          <w:lang w:val="en-US"/>
        </w:rPr>
      </w:pPr>
      <w:r w:rsidRPr="0068007E">
        <w:rPr>
          <w:sz w:val="22"/>
          <w:lang w:val="en-US"/>
        </w:rPr>
        <w:t xml:space="preserve">3. Goldhawk C, Chapinal N, Veira DM, Weary DM, Von Keyserlingk M. Prepartum feeding behavior is an early indicator of subclinical ketosis. </w:t>
      </w:r>
      <w:r w:rsidRPr="0068007E">
        <w:rPr>
          <w:i/>
          <w:iCs/>
          <w:sz w:val="22"/>
          <w:lang w:val="en-US"/>
        </w:rPr>
        <w:t>J Dairy Sci</w:t>
      </w:r>
      <w:r w:rsidRPr="0068007E">
        <w:rPr>
          <w:sz w:val="22"/>
          <w:lang w:val="en-US"/>
        </w:rPr>
        <w:t>. 2009;92(10):4971-4977.</w:t>
      </w:r>
    </w:p>
    <w:p w14:paraId="3FDA8F24" w14:textId="77777777" w:rsidR="0068007E" w:rsidRPr="0068007E" w:rsidRDefault="0068007E" w:rsidP="0068007E">
      <w:pPr>
        <w:pStyle w:val="NormalWeb"/>
        <w:spacing w:line="480" w:lineRule="auto"/>
        <w:rPr>
          <w:sz w:val="22"/>
          <w:lang w:val="en-US"/>
        </w:rPr>
      </w:pPr>
      <w:r w:rsidRPr="0068007E">
        <w:rPr>
          <w:sz w:val="22"/>
          <w:lang w:val="en-US"/>
        </w:rPr>
        <w:t xml:space="preserve">4. Goff JP, Horst RL. Physiological changes at parturition and their relationship to metabolic disorders. </w:t>
      </w:r>
      <w:r w:rsidRPr="0068007E">
        <w:rPr>
          <w:i/>
          <w:iCs/>
          <w:sz w:val="22"/>
          <w:lang w:val="en-US"/>
        </w:rPr>
        <w:t>J Dairy Sci</w:t>
      </w:r>
      <w:r w:rsidRPr="0068007E">
        <w:rPr>
          <w:sz w:val="22"/>
          <w:lang w:val="en-US"/>
        </w:rPr>
        <w:t>. 1997;80(7):1260-1268.</w:t>
      </w:r>
    </w:p>
    <w:p w14:paraId="3EB227A7" w14:textId="77777777" w:rsidR="0068007E" w:rsidRPr="0068007E" w:rsidRDefault="0068007E" w:rsidP="0068007E">
      <w:pPr>
        <w:pStyle w:val="NormalWeb"/>
        <w:spacing w:line="480" w:lineRule="auto"/>
        <w:rPr>
          <w:sz w:val="22"/>
          <w:lang w:val="en-US"/>
        </w:rPr>
      </w:pPr>
      <w:r w:rsidRPr="0068007E">
        <w:rPr>
          <w:sz w:val="22"/>
          <w:lang w:val="en-US"/>
        </w:rPr>
        <w:t xml:space="preserve">5. González LA, Tolkamp BJ, Coffey MP, Ferret A, Kyriazakis I. Changes in feeding behavior as possible indicators for the automatic monitoring of health disorders in dairy cows. </w:t>
      </w:r>
      <w:r w:rsidRPr="0068007E">
        <w:rPr>
          <w:i/>
          <w:iCs/>
          <w:sz w:val="22"/>
          <w:lang w:val="en-US"/>
        </w:rPr>
        <w:t>J Dairy Sci</w:t>
      </w:r>
      <w:r w:rsidRPr="0068007E">
        <w:rPr>
          <w:sz w:val="22"/>
          <w:lang w:val="en-US"/>
        </w:rPr>
        <w:t>. 2008;91(3):1017-1028.</w:t>
      </w:r>
    </w:p>
    <w:p w14:paraId="53A807C2" w14:textId="77777777" w:rsidR="0068007E" w:rsidRPr="0068007E" w:rsidRDefault="0068007E" w:rsidP="0068007E">
      <w:pPr>
        <w:pStyle w:val="NormalWeb"/>
        <w:spacing w:line="480" w:lineRule="auto"/>
        <w:rPr>
          <w:sz w:val="22"/>
          <w:lang w:val="en-US"/>
        </w:rPr>
      </w:pPr>
      <w:r w:rsidRPr="0068007E">
        <w:rPr>
          <w:sz w:val="22"/>
          <w:lang w:val="en-US"/>
        </w:rPr>
        <w:t xml:space="preserve">6. Huzzey JM, Veira DM, Weary DM, Von Keyserlingk M. Prepartum behavior and dry matter intake identify dairy cows at risk for metritis. </w:t>
      </w:r>
      <w:r w:rsidRPr="0068007E">
        <w:rPr>
          <w:i/>
          <w:iCs/>
          <w:sz w:val="22"/>
          <w:lang w:val="en-US"/>
        </w:rPr>
        <w:t>J Dairy Sci</w:t>
      </w:r>
      <w:r w:rsidRPr="0068007E">
        <w:rPr>
          <w:sz w:val="22"/>
          <w:lang w:val="en-US"/>
        </w:rPr>
        <w:t>. 2007;90(7):3220-3233.</w:t>
      </w:r>
    </w:p>
    <w:p w14:paraId="703E925D" w14:textId="53EEEA83" w:rsidR="0068007E" w:rsidRPr="0068007E" w:rsidRDefault="0068007E" w:rsidP="0068007E">
      <w:pPr>
        <w:pStyle w:val="NormalWeb"/>
        <w:spacing w:line="480" w:lineRule="auto"/>
        <w:rPr>
          <w:sz w:val="22"/>
          <w:lang w:val="en-US"/>
        </w:rPr>
      </w:pPr>
      <w:r w:rsidRPr="0068007E">
        <w:rPr>
          <w:sz w:val="22"/>
          <w:lang w:val="en-US"/>
        </w:rPr>
        <w:t xml:space="preserve">7. Neave HW, Lomb J, von Keyserlingk, M. A. G., Behnam-Shabahang A, Weary DM. Parity differences in the behavior of transition dairy cows. </w:t>
      </w:r>
      <w:r w:rsidRPr="0068007E">
        <w:rPr>
          <w:i/>
          <w:iCs/>
          <w:sz w:val="22"/>
          <w:lang w:val="en-US"/>
        </w:rPr>
        <w:t>Journal of Dairy Science</w:t>
      </w:r>
      <w:r w:rsidRPr="0068007E">
        <w:rPr>
          <w:sz w:val="22"/>
          <w:lang w:val="en-US"/>
        </w:rPr>
        <w:t xml:space="preserve">. 2017;100(1):548-561. </w:t>
      </w:r>
      <w:r w:rsidR="00CB3649">
        <w:lastRenderedPageBreak/>
        <w:fldChar w:fldCharType="begin"/>
      </w:r>
      <w:r w:rsidR="00CB3649" w:rsidRPr="00CB3649">
        <w:rPr>
          <w:lang w:val="en-US"/>
          <w:rPrChange w:id="44" w:author="Miel Hostens" w:date="2020-03-11T16:51:00Z">
            <w:rPr/>
          </w:rPrChange>
        </w:rPr>
        <w:instrText xml:space="preserve"> HY</w:instrText>
      </w:r>
      <w:r w:rsidR="00CB3649" w:rsidRPr="00CB3649">
        <w:rPr>
          <w:lang w:val="en-US"/>
          <w:rPrChange w:id="45" w:author="Miel Hostens" w:date="2020-03-11T16:51:00Z">
            <w:rPr/>
          </w:rPrChange>
        </w:rPr>
        <w:instrText xml:space="preserve">PERLINK "http://www.sciencedirect.com/science/article/pii/S0022030216307718" \t "_blank" </w:instrText>
      </w:r>
      <w:r w:rsidR="00CB3649">
        <w:fldChar w:fldCharType="separate"/>
      </w:r>
      <w:r w:rsidRPr="0068007E">
        <w:rPr>
          <w:rStyle w:val="Hyperlink"/>
          <w:sz w:val="22"/>
          <w:lang w:val="en-US"/>
        </w:rPr>
        <w:t>http://www.sciencedirect.com/science/article/pii/S0022030216307718</w:t>
      </w:r>
      <w:r w:rsidR="00CB3649">
        <w:rPr>
          <w:rStyle w:val="Hyperlink"/>
          <w:sz w:val="22"/>
          <w:lang w:val="en-US"/>
        </w:rPr>
        <w:fldChar w:fldCharType="end"/>
      </w:r>
      <w:r w:rsidRPr="0068007E">
        <w:rPr>
          <w:sz w:val="22"/>
          <w:lang w:val="en-US"/>
        </w:rPr>
        <w:t xml:space="preserve">. </w:t>
      </w:r>
      <w:proofErr w:type="spellStart"/>
      <w:r w:rsidRPr="0068007E">
        <w:rPr>
          <w:sz w:val="22"/>
          <w:lang w:val="en-US"/>
        </w:rPr>
        <w:t>doi</w:t>
      </w:r>
      <w:proofErr w:type="spellEnd"/>
      <w:r w:rsidRPr="0068007E">
        <w:rPr>
          <w:sz w:val="22"/>
          <w:lang w:val="en-US"/>
        </w:rPr>
        <w:t xml:space="preserve">: </w:t>
      </w:r>
      <w:r w:rsidR="00CB3649">
        <w:fldChar w:fldCharType="begin"/>
      </w:r>
      <w:r w:rsidR="00CB3649" w:rsidRPr="00CB3649">
        <w:rPr>
          <w:lang w:val="en-US"/>
          <w:rPrChange w:id="46" w:author="Miel Hostens" w:date="2020-03-11T16:51:00Z">
            <w:rPr/>
          </w:rPrChange>
        </w:rPr>
        <w:instrText xml:space="preserve"> HYPERLINK "https://doi.org/10.3168/jds.2016-10987" \t "_blank" </w:instrText>
      </w:r>
      <w:r w:rsidR="00CB3649">
        <w:fldChar w:fldCharType="separate"/>
      </w:r>
      <w:r w:rsidRPr="0068007E">
        <w:rPr>
          <w:rStyle w:val="Hyperlink"/>
          <w:sz w:val="22"/>
          <w:lang w:val="en-US"/>
        </w:rPr>
        <w:t>https://doi.org/10.3168/jds.2016-10987</w:t>
      </w:r>
      <w:r w:rsidR="00CB3649">
        <w:rPr>
          <w:rStyle w:val="Hyperlink"/>
          <w:sz w:val="22"/>
          <w:lang w:val="en-US"/>
        </w:rPr>
        <w:fldChar w:fldCharType="end"/>
      </w:r>
      <w:r w:rsidRPr="0068007E">
        <w:rPr>
          <w:sz w:val="22"/>
          <w:lang w:val="en-US"/>
        </w:rPr>
        <w:t>.</w:t>
      </w:r>
    </w:p>
    <w:p w14:paraId="2B81E16A" w14:textId="0FA7958F" w:rsidR="0068007E" w:rsidRPr="0068007E" w:rsidRDefault="0068007E" w:rsidP="0068007E">
      <w:pPr>
        <w:pStyle w:val="NormalWeb"/>
        <w:spacing w:line="480" w:lineRule="auto"/>
        <w:rPr>
          <w:sz w:val="22"/>
          <w:lang w:val="en-US"/>
        </w:rPr>
      </w:pPr>
      <w:r w:rsidRPr="0068007E">
        <w:rPr>
          <w:sz w:val="22"/>
          <w:lang w:val="en-US"/>
        </w:rPr>
        <w:t xml:space="preserve">8. Müller R, Schrader L. A new method to measure behavioural activity levels in dairy cows. </w:t>
      </w:r>
      <w:r w:rsidRPr="0068007E">
        <w:rPr>
          <w:i/>
          <w:iCs/>
          <w:sz w:val="22"/>
          <w:lang w:val="en-US"/>
        </w:rPr>
        <w:t>Appl Anim Behav Sci</w:t>
      </w:r>
      <w:r w:rsidRPr="0068007E">
        <w:rPr>
          <w:sz w:val="22"/>
          <w:lang w:val="en-US"/>
        </w:rPr>
        <w:t xml:space="preserve">. 2003;83(4):247-258. </w:t>
      </w:r>
      <w:r w:rsidR="00CB3649">
        <w:fldChar w:fldCharType="begin"/>
      </w:r>
      <w:r w:rsidR="00CB3649" w:rsidRPr="00CB3649">
        <w:rPr>
          <w:lang w:val="en-US"/>
          <w:rPrChange w:id="47" w:author="Miel Hostens" w:date="2020-03-11T16:51:00Z">
            <w:rPr/>
          </w:rPrChange>
        </w:rPr>
        <w:instrText xml:space="preserve"> HYPERLINK "https://www.scopus.com/inward/record.uri?eid=2-s2.0-0141484320&amp;doi=10.1016%2fS0168-1591%2803%29</w:instrText>
      </w:r>
      <w:r w:rsidR="00CB3649" w:rsidRPr="00CB3649">
        <w:rPr>
          <w:lang w:val="en-US"/>
          <w:rPrChange w:id="48" w:author="Miel Hostens" w:date="2020-03-11T16:51:00Z">
            <w:rPr/>
          </w:rPrChange>
        </w:rPr>
        <w:instrText xml:space="preserve">00141-2&amp;partnerID=40&amp;md5=c1d4fb24cf76da4471d15add3021df05" \t "_blank" </w:instrText>
      </w:r>
      <w:r w:rsidR="00CB3649">
        <w:fldChar w:fldCharType="separate"/>
      </w:r>
      <w:r w:rsidRPr="0068007E">
        <w:rPr>
          <w:rStyle w:val="Hyperlink"/>
          <w:sz w:val="22"/>
          <w:lang w:val="en-US"/>
        </w:rPr>
        <w:t>https://www.scopus.com/inward/record.uri?eid=2-s2.0-0141484320&amp;doi=10.1016%2fS0168-1591%2803%2900141-2&amp;partnerID=40&amp;md5=c1d4fb24cf76da4471d15add3021df05</w:t>
      </w:r>
      <w:r w:rsidR="00CB3649">
        <w:rPr>
          <w:rStyle w:val="Hyperlink"/>
          <w:sz w:val="22"/>
          <w:lang w:val="en-US"/>
        </w:rPr>
        <w:fldChar w:fldCharType="end"/>
      </w:r>
      <w:r w:rsidRPr="0068007E">
        <w:rPr>
          <w:sz w:val="22"/>
          <w:lang w:val="en-US"/>
        </w:rPr>
        <w:t>. Accessed 11 November 2019. doi: 10.1016/S0168-1591(03)00141-2.</w:t>
      </w:r>
    </w:p>
    <w:p w14:paraId="30B15B14" w14:textId="2B214CFE" w:rsidR="0068007E" w:rsidRPr="0068007E" w:rsidRDefault="0068007E" w:rsidP="0068007E">
      <w:pPr>
        <w:pStyle w:val="NormalWeb"/>
        <w:spacing w:line="480" w:lineRule="auto"/>
        <w:rPr>
          <w:sz w:val="22"/>
          <w:lang w:val="en-US"/>
        </w:rPr>
      </w:pPr>
      <w:r w:rsidRPr="0068007E">
        <w:rPr>
          <w:sz w:val="22"/>
          <w:lang w:val="en-US"/>
        </w:rPr>
        <w:t xml:space="preserve">9. Schwarz S, Hofmann MH, Gutzen C, Schlax S, Von Der Emde G. VIEWER: A program for visualising, recording, and analysing animal behaviour. </w:t>
      </w:r>
      <w:r w:rsidRPr="0068007E">
        <w:rPr>
          <w:i/>
          <w:iCs/>
          <w:sz w:val="22"/>
          <w:lang w:val="en-US"/>
        </w:rPr>
        <w:t>Comput Methods Programs Biomed</w:t>
      </w:r>
      <w:r w:rsidRPr="0068007E">
        <w:rPr>
          <w:sz w:val="22"/>
          <w:lang w:val="en-US"/>
        </w:rPr>
        <w:t xml:space="preserve">. 2002;67(1):55-66. </w:t>
      </w:r>
      <w:r w:rsidR="00CB3649">
        <w:fldChar w:fldCharType="begin"/>
      </w:r>
      <w:r w:rsidR="00CB3649" w:rsidRPr="00CB3649">
        <w:rPr>
          <w:lang w:val="en-US"/>
          <w:rPrChange w:id="49" w:author="Miel Hostens" w:date="2020-03-11T16:51:00Z">
            <w:rPr/>
          </w:rPrChange>
        </w:rPr>
        <w:instrText xml:space="preserve"> HYPERLINK "https://www.scopus.com/inward/record.uri?eid=2-s2.0-0036138108&amp;doi=10.1016%2fS0169-2607%2800%2900150-4&amp;partnerID=40&amp;md5=f3fadfebab84a735efa6b4a2ee6b7599" \t "_blank" </w:instrText>
      </w:r>
      <w:r w:rsidR="00CB3649">
        <w:fldChar w:fldCharType="separate"/>
      </w:r>
      <w:r w:rsidRPr="0068007E">
        <w:rPr>
          <w:rStyle w:val="Hyperlink"/>
          <w:sz w:val="22"/>
          <w:lang w:val="en-US"/>
        </w:rPr>
        <w:t>https://www.scopus.com/inward/record.uri?eid=2-s2.0-0036138108&amp;doi=10.1016%2fS0169-2607%2800%2900150-4&amp;partnerID=40&amp;md5=f3fadfebab84a735efa6b4a2ee6b7599</w:t>
      </w:r>
      <w:r w:rsidR="00CB3649">
        <w:rPr>
          <w:rStyle w:val="Hyperlink"/>
          <w:sz w:val="22"/>
          <w:lang w:val="en-US"/>
        </w:rPr>
        <w:fldChar w:fldCharType="end"/>
      </w:r>
      <w:r w:rsidRPr="0068007E">
        <w:rPr>
          <w:sz w:val="22"/>
          <w:lang w:val="en-US"/>
        </w:rPr>
        <w:t>. Accessed 11 November 2019. doi: 10.1016/S0169-2607(00)00150-4.</w:t>
      </w:r>
    </w:p>
    <w:p w14:paraId="1EFFD141" w14:textId="2E17800A" w:rsidR="0068007E" w:rsidRPr="0068007E" w:rsidRDefault="0068007E" w:rsidP="0068007E">
      <w:pPr>
        <w:pStyle w:val="NormalWeb"/>
        <w:spacing w:line="480" w:lineRule="auto"/>
        <w:rPr>
          <w:sz w:val="22"/>
          <w:lang w:val="en-US"/>
        </w:rPr>
      </w:pPr>
      <w:r w:rsidRPr="0068007E">
        <w:rPr>
          <w:sz w:val="22"/>
          <w:lang w:val="en-US"/>
        </w:rPr>
        <w:t xml:space="preserve">10. Champion RA, Rutter SM, Penning PD. An automatic system to monitor lying, standing and walking behaviour of grazing animals. </w:t>
      </w:r>
      <w:r w:rsidRPr="0068007E">
        <w:rPr>
          <w:i/>
          <w:iCs/>
          <w:sz w:val="22"/>
          <w:lang w:val="en-US"/>
        </w:rPr>
        <w:t>Applied Animal Behaviour Science</w:t>
      </w:r>
      <w:r w:rsidRPr="0068007E">
        <w:rPr>
          <w:sz w:val="22"/>
          <w:lang w:val="en-US"/>
        </w:rPr>
        <w:t xml:space="preserve">. 1997;54(4):291-305. </w:t>
      </w:r>
      <w:r w:rsidR="00CB3649">
        <w:fldChar w:fldCharType="begin"/>
      </w:r>
      <w:r w:rsidR="00CB3649" w:rsidRPr="00CB3649">
        <w:rPr>
          <w:lang w:val="en-US"/>
          <w:rPrChange w:id="50" w:author="Miel Hostens" w:date="2020-03-11T16:51:00Z">
            <w:rPr/>
          </w:rPrChange>
        </w:rPr>
        <w:instrText xml:space="preserve"> HYPERLINK "http://www.sciencedirect.com/science/article/pii/S0168159196012105" \t "_blank" </w:instrText>
      </w:r>
      <w:r w:rsidR="00CB3649">
        <w:fldChar w:fldCharType="separate"/>
      </w:r>
      <w:r w:rsidRPr="0068007E">
        <w:rPr>
          <w:rStyle w:val="Hyperlink"/>
          <w:sz w:val="22"/>
          <w:lang w:val="en-US"/>
        </w:rPr>
        <w:t>http://www.sciencedirect.com/science/article/pii/S0168159196012105</w:t>
      </w:r>
      <w:r w:rsidR="00CB3649">
        <w:rPr>
          <w:rStyle w:val="Hyperlink"/>
          <w:sz w:val="22"/>
          <w:lang w:val="en-US"/>
        </w:rPr>
        <w:fldChar w:fldCharType="end"/>
      </w:r>
      <w:r w:rsidRPr="0068007E">
        <w:rPr>
          <w:sz w:val="22"/>
          <w:lang w:val="en-US"/>
        </w:rPr>
        <w:t xml:space="preserve">. </w:t>
      </w:r>
      <w:proofErr w:type="spellStart"/>
      <w:r w:rsidRPr="0068007E">
        <w:rPr>
          <w:sz w:val="22"/>
          <w:lang w:val="en-US"/>
        </w:rPr>
        <w:t>doi</w:t>
      </w:r>
      <w:proofErr w:type="spellEnd"/>
      <w:r w:rsidRPr="0068007E">
        <w:rPr>
          <w:sz w:val="22"/>
          <w:lang w:val="en-US"/>
        </w:rPr>
        <w:t xml:space="preserve">: </w:t>
      </w:r>
      <w:r w:rsidR="00CB3649">
        <w:fldChar w:fldCharType="begin"/>
      </w:r>
      <w:r w:rsidR="00CB3649" w:rsidRPr="00CB3649">
        <w:rPr>
          <w:lang w:val="en-US"/>
          <w:rPrChange w:id="51" w:author="Miel Hostens" w:date="2020-03-11T16:51:00Z">
            <w:rPr/>
          </w:rPrChange>
        </w:rPr>
        <w:instrText xml:space="preserve"> HYPERLINK "https:/</w:instrText>
      </w:r>
      <w:r w:rsidR="00CB3649" w:rsidRPr="00CB3649">
        <w:rPr>
          <w:lang w:val="en-US"/>
          <w:rPrChange w:id="52" w:author="Miel Hostens" w:date="2020-03-11T16:51:00Z">
            <w:rPr/>
          </w:rPrChange>
        </w:rPr>
        <w:instrText xml:space="preserve">/doi.org/10.1016/S0168-1591(96)01210-5" \t "_blank" </w:instrText>
      </w:r>
      <w:r w:rsidR="00CB3649">
        <w:fldChar w:fldCharType="separate"/>
      </w:r>
      <w:r w:rsidRPr="0068007E">
        <w:rPr>
          <w:rStyle w:val="Hyperlink"/>
          <w:sz w:val="22"/>
          <w:lang w:val="en-US"/>
        </w:rPr>
        <w:t>https://doi.org/10.1016/S0168-1591(96)01210-5</w:t>
      </w:r>
      <w:r w:rsidR="00CB3649">
        <w:rPr>
          <w:rStyle w:val="Hyperlink"/>
          <w:sz w:val="22"/>
          <w:lang w:val="en-US"/>
        </w:rPr>
        <w:fldChar w:fldCharType="end"/>
      </w:r>
      <w:r w:rsidRPr="0068007E">
        <w:rPr>
          <w:sz w:val="22"/>
          <w:lang w:val="en-US"/>
        </w:rPr>
        <w:t>.</w:t>
      </w:r>
    </w:p>
    <w:p w14:paraId="570B6CEC" w14:textId="77777777" w:rsidR="0068007E" w:rsidRPr="0068007E" w:rsidRDefault="0068007E" w:rsidP="0068007E">
      <w:pPr>
        <w:pStyle w:val="NormalWeb"/>
        <w:spacing w:line="480" w:lineRule="auto"/>
        <w:rPr>
          <w:sz w:val="22"/>
          <w:lang w:val="en-US"/>
        </w:rPr>
      </w:pPr>
      <w:r w:rsidRPr="0068007E">
        <w:rPr>
          <w:sz w:val="22"/>
          <w:lang w:val="en-US"/>
        </w:rPr>
        <w:t xml:space="preserve">11. Powell TL. Pedometer measurements of the distance walked by grazing sheep in relation to weather. </w:t>
      </w:r>
      <w:r w:rsidRPr="0068007E">
        <w:rPr>
          <w:i/>
          <w:iCs/>
          <w:sz w:val="22"/>
          <w:lang w:val="en-US"/>
        </w:rPr>
        <w:t>Grass Forage Sci</w:t>
      </w:r>
      <w:r w:rsidRPr="0068007E">
        <w:rPr>
          <w:sz w:val="22"/>
          <w:lang w:val="en-US"/>
        </w:rPr>
        <w:t>. 1968;23(1):98-102.</w:t>
      </w:r>
    </w:p>
    <w:p w14:paraId="6C5E906B" w14:textId="77777777" w:rsidR="0068007E" w:rsidRPr="0068007E" w:rsidRDefault="0068007E" w:rsidP="0068007E">
      <w:pPr>
        <w:pStyle w:val="NormalWeb"/>
        <w:spacing w:line="480" w:lineRule="auto"/>
        <w:rPr>
          <w:sz w:val="22"/>
          <w:lang w:val="en-US"/>
        </w:rPr>
      </w:pPr>
      <w:r w:rsidRPr="0068007E">
        <w:rPr>
          <w:sz w:val="22"/>
          <w:lang w:val="en-US"/>
        </w:rPr>
        <w:t>12. Stuth JW, Searcy S. A new electronic approach to monitoring ingestive behavior of cattle. . 1987:236.</w:t>
      </w:r>
    </w:p>
    <w:p w14:paraId="02D74E4A" w14:textId="1AEC03B8" w:rsidR="0068007E" w:rsidRPr="0068007E" w:rsidRDefault="0068007E" w:rsidP="0068007E">
      <w:pPr>
        <w:pStyle w:val="NormalWeb"/>
        <w:spacing w:line="480" w:lineRule="auto"/>
        <w:rPr>
          <w:sz w:val="22"/>
          <w:lang w:val="en-US"/>
        </w:rPr>
      </w:pPr>
      <w:r w:rsidRPr="0068007E">
        <w:rPr>
          <w:sz w:val="22"/>
          <w:lang w:val="en-US"/>
        </w:rPr>
        <w:t xml:space="preserve">13. Martiskainen P, Järvinen M, Skön J, Tiirikainen J, Kolehmainen M, Mononen J. Cow behaviour pattern recognition using a three-dimensional accelerometer and support vector machines. </w:t>
      </w:r>
      <w:r w:rsidRPr="0068007E">
        <w:rPr>
          <w:i/>
          <w:iCs/>
          <w:sz w:val="22"/>
          <w:lang w:val="en-US"/>
        </w:rPr>
        <w:t>Applied Animal Behaviour Science</w:t>
      </w:r>
      <w:r w:rsidRPr="0068007E">
        <w:rPr>
          <w:sz w:val="22"/>
          <w:lang w:val="en-US"/>
        </w:rPr>
        <w:t xml:space="preserve">. 2009;119(1):32-38. </w:t>
      </w:r>
      <w:r w:rsidR="00CB3649">
        <w:lastRenderedPageBreak/>
        <w:fldChar w:fldCharType="begin"/>
      </w:r>
      <w:r w:rsidR="00CB3649" w:rsidRPr="00CB3649">
        <w:rPr>
          <w:lang w:val="en-US"/>
          <w:rPrChange w:id="53" w:author="Miel Hostens" w:date="2020-03-11T16:51:00Z">
            <w:rPr/>
          </w:rPrChange>
        </w:rPr>
        <w:instrText xml:space="preserve"> HYPERLINK "http://www.sciencedirect.com/science/article/pii/S0168159109000951" \t "_blank" </w:instrText>
      </w:r>
      <w:r w:rsidR="00CB3649">
        <w:fldChar w:fldCharType="separate"/>
      </w:r>
      <w:r w:rsidRPr="0068007E">
        <w:rPr>
          <w:rStyle w:val="Hyperlink"/>
          <w:sz w:val="22"/>
          <w:lang w:val="en-US"/>
        </w:rPr>
        <w:t>http://www.sciencedirect.com/science/article/pii/S0168159109000951</w:t>
      </w:r>
      <w:r w:rsidR="00CB3649">
        <w:rPr>
          <w:rStyle w:val="Hyperlink"/>
          <w:sz w:val="22"/>
          <w:lang w:val="en-US"/>
        </w:rPr>
        <w:fldChar w:fldCharType="end"/>
      </w:r>
      <w:r w:rsidRPr="0068007E">
        <w:rPr>
          <w:sz w:val="22"/>
          <w:lang w:val="en-US"/>
        </w:rPr>
        <w:t xml:space="preserve">. </w:t>
      </w:r>
      <w:proofErr w:type="spellStart"/>
      <w:r w:rsidRPr="0068007E">
        <w:rPr>
          <w:sz w:val="22"/>
          <w:lang w:val="en-US"/>
        </w:rPr>
        <w:t>doi</w:t>
      </w:r>
      <w:proofErr w:type="spellEnd"/>
      <w:r w:rsidRPr="0068007E">
        <w:rPr>
          <w:sz w:val="22"/>
          <w:lang w:val="en-US"/>
        </w:rPr>
        <w:t xml:space="preserve">: </w:t>
      </w:r>
      <w:r w:rsidR="00CB3649">
        <w:fldChar w:fldCharType="begin"/>
      </w:r>
      <w:r w:rsidR="00CB3649" w:rsidRPr="00CB3649">
        <w:rPr>
          <w:lang w:val="en-US"/>
          <w:rPrChange w:id="54" w:author="Miel Hostens" w:date="2020-03-11T16:51:00Z">
            <w:rPr/>
          </w:rPrChange>
        </w:rPr>
        <w:instrText xml:space="preserve"> HYPERLINK "http</w:instrText>
      </w:r>
      <w:r w:rsidR="00CB3649" w:rsidRPr="00CB3649">
        <w:rPr>
          <w:lang w:val="en-US"/>
          <w:rPrChange w:id="55" w:author="Miel Hostens" w:date="2020-03-11T16:51:00Z">
            <w:rPr/>
          </w:rPrChange>
        </w:rPr>
        <w:instrText xml:space="preserve">s://doi.org/10.1016/j.applanim.2009.03.005" \t "_blank" </w:instrText>
      </w:r>
      <w:r w:rsidR="00CB3649">
        <w:fldChar w:fldCharType="separate"/>
      </w:r>
      <w:r w:rsidRPr="0068007E">
        <w:rPr>
          <w:rStyle w:val="Hyperlink"/>
          <w:sz w:val="22"/>
          <w:lang w:val="en-US"/>
        </w:rPr>
        <w:t>https://doi.org/10.1016/j.applanim.2009.03.005</w:t>
      </w:r>
      <w:r w:rsidR="00CB3649">
        <w:rPr>
          <w:rStyle w:val="Hyperlink"/>
          <w:sz w:val="22"/>
          <w:lang w:val="en-US"/>
        </w:rPr>
        <w:fldChar w:fldCharType="end"/>
      </w:r>
      <w:r w:rsidRPr="0068007E">
        <w:rPr>
          <w:sz w:val="22"/>
          <w:lang w:val="en-US"/>
        </w:rPr>
        <w:t>.</w:t>
      </w:r>
    </w:p>
    <w:p w14:paraId="18E31246" w14:textId="77777777" w:rsidR="0068007E" w:rsidRPr="0068007E" w:rsidRDefault="0068007E" w:rsidP="0068007E">
      <w:pPr>
        <w:pStyle w:val="NormalWeb"/>
        <w:spacing w:line="480" w:lineRule="auto"/>
        <w:rPr>
          <w:sz w:val="22"/>
          <w:lang w:val="en-US"/>
        </w:rPr>
      </w:pPr>
      <w:r w:rsidRPr="0068007E">
        <w:rPr>
          <w:sz w:val="22"/>
          <w:lang w:val="en-US"/>
        </w:rPr>
        <w:t xml:space="preserve">14. Scheibe KM, Gromann C. Application testing of a new three-dimensional acceleration measuring system with wireless data transfer (WAS) for behavior analysis. </w:t>
      </w:r>
      <w:r w:rsidRPr="0068007E">
        <w:rPr>
          <w:i/>
          <w:iCs/>
          <w:sz w:val="22"/>
          <w:lang w:val="en-US"/>
        </w:rPr>
        <w:t>Behavior research methods</w:t>
      </w:r>
      <w:r w:rsidRPr="0068007E">
        <w:rPr>
          <w:sz w:val="22"/>
          <w:lang w:val="en-US"/>
        </w:rPr>
        <w:t>. 2006;38(3):427-433.</w:t>
      </w:r>
    </w:p>
    <w:p w14:paraId="5A40D368" w14:textId="1119EAAC" w:rsidR="0068007E" w:rsidRPr="0068007E" w:rsidRDefault="0068007E" w:rsidP="0068007E">
      <w:pPr>
        <w:pStyle w:val="NormalWeb"/>
        <w:spacing w:line="480" w:lineRule="auto"/>
        <w:rPr>
          <w:sz w:val="22"/>
          <w:lang w:val="en-US"/>
        </w:rPr>
      </w:pPr>
      <w:r w:rsidRPr="0068007E">
        <w:rPr>
          <w:sz w:val="22"/>
          <w:lang w:val="en-US"/>
        </w:rPr>
        <w:t xml:space="preserve">15. Trénel P, Jensen MB, Decker EL, Skjøth F. Technical note: Quantifying and characterizing behavior in dairy calves using the IceTag automatic recording device. </w:t>
      </w:r>
      <w:r w:rsidRPr="0068007E">
        <w:rPr>
          <w:i/>
          <w:iCs/>
          <w:sz w:val="22"/>
          <w:lang w:val="en-US"/>
        </w:rPr>
        <w:t>Journal of Dairy Science</w:t>
      </w:r>
      <w:r w:rsidRPr="0068007E">
        <w:rPr>
          <w:sz w:val="22"/>
          <w:lang w:val="en-US"/>
        </w:rPr>
        <w:t xml:space="preserve">. 2009;92(7):3397-3401. </w:t>
      </w:r>
      <w:r w:rsidR="00CB3649">
        <w:fldChar w:fldCharType="begin"/>
      </w:r>
      <w:r w:rsidR="00CB3649" w:rsidRPr="00CB3649">
        <w:rPr>
          <w:lang w:val="en-US"/>
          <w:rPrChange w:id="56" w:author="Miel Hostens" w:date="2020-03-11T16:51:00Z">
            <w:rPr/>
          </w:rPrChange>
        </w:rPr>
        <w:instrText xml:space="preserve"> HYPERLINK "http://www.sciencedirect.com/science/article/pii/S0022030209706575" \t "_blank" </w:instrText>
      </w:r>
      <w:r w:rsidR="00CB3649">
        <w:fldChar w:fldCharType="separate"/>
      </w:r>
      <w:r w:rsidRPr="0068007E">
        <w:rPr>
          <w:rStyle w:val="Hyperlink"/>
          <w:sz w:val="22"/>
          <w:lang w:val="en-US"/>
        </w:rPr>
        <w:t>http://www.sciencedirect.com/science/article/pii/S0022030209706575</w:t>
      </w:r>
      <w:r w:rsidR="00CB3649">
        <w:rPr>
          <w:rStyle w:val="Hyperlink"/>
          <w:sz w:val="22"/>
          <w:lang w:val="en-US"/>
        </w:rPr>
        <w:fldChar w:fldCharType="end"/>
      </w:r>
      <w:r w:rsidRPr="0068007E">
        <w:rPr>
          <w:sz w:val="22"/>
          <w:lang w:val="en-US"/>
        </w:rPr>
        <w:t xml:space="preserve">. </w:t>
      </w:r>
      <w:proofErr w:type="spellStart"/>
      <w:r w:rsidRPr="0068007E">
        <w:rPr>
          <w:sz w:val="22"/>
          <w:lang w:val="en-US"/>
        </w:rPr>
        <w:t>doi</w:t>
      </w:r>
      <w:proofErr w:type="spellEnd"/>
      <w:r w:rsidRPr="0068007E">
        <w:rPr>
          <w:sz w:val="22"/>
          <w:lang w:val="en-US"/>
        </w:rPr>
        <w:t xml:space="preserve">: </w:t>
      </w:r>
      <w:r w:rsidR="00CB3649">
        <w:fldChar w:fldCharType="begin"/>
      </w:r>
      <w:r w:rsidR="00CB3649" w:rsidRPr="00CB3649">
        <w:rPr>
          <w:lang w:val="en-US"/>
          <w:rPrChange w:id="57" w:author="Miel Hostens" w:date="2020-03-11T16:51:00Z">
            <w:rPr/>
          </w:rPrChange>
        </w:rPr>
        <w:instrText xml:space="preserve"> HYPERLINK "https://doi.org/10.3168/jds.2009-2040" \t "_blank" </w:instrText>
      </w:r>
      <w:r w:rsidR="00CB3649">
        <w:fldChar w:fldCharType="separate"/>
      </w:r>
      <w:r w:rsidRPr="0068007E">
        <w:rPr>
          <w:rStyle w:val="Hyperlink"/>
          <w:sz w:val="22"/>
          <w:lang w:val="en-US"/>
        </w:rPr>
        <w:t>https://doi.org/10.3168/jds.2009-2040</w:t>
      </w:r>
      <w:r w:rsidR="00CB3649">
        <w:rPr>
          <w:rStyle w:val="Hyperlink"/>
          <w:sz w:val="22"/>
          <w:lang w:val="en-US"/>
        </w:rPr>
        <w:fldChar w:fldCharType="end"/>
      </w:r>
      <w:r w:rsidRPr="0068007E">
        <w:rPr>
          <w:sz w:val="22"/>
          <w:lang w:val="en-US"/>
        </w:rPr>
        <w:t>.</w:t>
      </w:r>
    </w:p>
    <w:p w14:paraId="03FB34AC" w14:textId="77777777" w:rsidR="0068007E" w:rsidRPr="0068007E" w:rsidRDefault="0068007E" w:rsidP="0068007E">
      <w:pPr>
        <w:pStyle w:val="NormalWeb"/>
        <w:spacing w:line="480" w:lineRule="auto"/>
        <w:rPr>
          <w:sz w:val="22"/>
          <w:lang w:val="en-US"/>
        </w:rPr>
      </w:pPr>
      <w:r w:rsidRPr="0068007E">
        <w:rPr>
          <w:sz w:val="22"/>
          <w:lang w:val="en-US"/>
        </w:rPr>
        <w:t xml:space="preserve">16. Santegoeds OJ. Predicting dairy cow parturition using real-time behavior data from accelerometers. . </w:t>
      </w:r>
    </w:p>
    <w:p w14:paraId="57204F93" w14:textId="77777777" w:rsidR="0068007E" w:rsidRPr="0068007E" w:rsidRDefault="0068007E" w:rsidP="0068007E">
      <w:pPr>
        <w:pStyle w:val="NormalWeb"/>
        <w:spacing w:line="480" w:lineRule="auto"/>
        <w:rPr>
          <w:sz w:val="22"/>
        </w:rPr>
      </w:pPr>
      <w:r w:rsidRPr="0068007E">
        <w:rPr>
          <w:sz w:val="22"/>
        </w:rPr>
        <w:t xml:space="preserve">17. Van Erp-Van der Kooij, E, Van de Brug M, Roelofs JB. </w:t>
      </w:r>
      <w:r w:rsidRPr="0068007E">
        <w:rPr>
          <w:sz w:val="22"/>
          <w:lang w:val="en-US"/>
        </w:rPr>
        <w:t xml:space="preserve">Validation of nedap smarttag leg and neck to assess behavioural activity level in dairy cattle. </w:t>
      </w:r>
      <w:r w:rsidRPr="0068007E">
        <w:rPr>
          <w:i/>
          <w:iCs/>
          <w:sz w:val="22"/>
        </w:rPr>
        <w:t>Proc.Precision Dairy Farming</w:t>
      </w:r>
      <w:r w:rsidRPr="0068007E">
        <w:rPr>
          <w:sz w:val="22"/>
        </w:rPr>
        <w:t>. 2016:321-326.</w:t>
      </w:r>
    </w:p>
    <w:p w14:paraId="0059C9F8" w14:textId="0AD7EEB7" w:rsidR="00F07356" w:rsidRPr="00631349" w:rsidRDefault="0068007E" w:rsidP="0068007E">
      <w:pPr>
        <w:rPr>
          <w:rFonts w:ascii="Times New Roman" w:hAnsi="Times New Roman" w:cs="Times New Roman"/>
          <w:b/>
          <w:lang w:val="en-US"/>
        </w:rPr>
      </w:pPr>
      <w:r w:rsidRPr="0068007E">
        <w:rPr>
          <w:rFonts w:ascii="Times New Roman" w:eastAsia="Times New Roman" w:hAnsi="Times New Roman" w:cs="Times New Roman"/>
        </w:rPr>
        <w:t> </w:t>
      </w:r>
      <w:r w:rsidR="00117167" w:rsidRPr="00E62137">
        <w:rPr>
          <w:rFonts w:ascii="Times New Roman" w:hAnsi="Times New Roman" w:cs="Times New Roman"/>
          <w:b/>
          <w:szCs w:val="20"/>
          <w:lang w:val="en-US"/>
        </w:rPr>
        <w:fldChar w:fldCharType="end"/>
      </w:r>
      <w:bookmarkStart w:id="58" w:name="_Hlk26347268"/>
      <w:r w:rsidR="002B4526" w:rsidRPr="00631349">
        <w:rPr>
          <w:rFonts w:ascii="Times New Roman" w:hAnsi="Times New Roman" w:cs="Times New Roman"/>
          <w:b/>
          <w:lang w:val="en-US"/>
        </w:rPr>
        <w:t xml:space="preserve"> </w:t>
      </w:r>
      <w:bookmarkEnd w:id="58"/>
    </w:p>
    <w:sectPr w:rsidR="00F07356" w:rsidRPr="0063134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el Hostens" w:date="2020-01-03T16:38:00Z" w:initials="MH">
    <w:p w14:paraId="04594DDE" w14:textId="6CA1564C" w:rsidR="00CC5AF9" w:rsidRPr="00E51E9D" w:rsidRDefault="00CC5AF9">
      <w:pPr>
        <w:pStyle w:val="CommentText"/>
        <w:rPr>
          <w:lang w:val="en-US"/>
        </w:rPr>
      </w:pPr>
      <w:r>
        <w:rPr>
          <w:rStyle w:val="CommentReference"/>
        </w:rPr>
        <w:annotationRef/>
      </w:r>
      <w:r w:rsidRPr="00E51E9D">
        <w:rPr>
          <w:lang w:val="en-US"/>
        </w:rPr>
        <w:t>Indicate why</w:t>
      </w:r>
    </w:p>
  </w:comment>
  <w:comment w:id="2" w:author="Sarah Kuiper" w:date="2020-02-07T16:00:00Z" w:initials="SK">
    <w:p w14:paraId="274D241E" w14:textId="6742A04E" w:rsidR="00AA78CC" w:rsidRPr="00AA78CC" w:rsidRDefault="00AA78CC">
      <w:pPr>
        <w:pStyle w:val="CommentText"/>
      </w:pPr>
      <w:r>
        <w:rPr>
          <w:rStyle w:val="CommentReference"/>
        </w:rPr>
        <w:annotationRef/>
      </w:r>
      <w:r w:rsidRPr="00AA78CC">
        <w:rPr>
          <w:lang w:val="en-US"/>
        </w:rPr>
        <w:t xml:space="preserve">Therefore, </w:t>
      </w:r>
      <w:r>
        <w:rPr>
          <w:lang w:val="en-US"/>
        </w:rPr>
        <w:t>monitoring animal behavior</w:t>
      </w:r>
      <w:proofErr w:type="gramStart"/>
      <w:r>
        <w:rPr>
          <w:lang w:val="en-US"/>
        </w:rPr>
        <w:t>…..</w:t>
      </w:r>
      <w:proofErr w:type="gramEnd"/>
      <w:r>
        <w:rPr>
          <w:lang w:val="en-US"/>
        </w:rPr>
        <w:t xml:space="preserve">animal welfare and performance. </w:t>
      </w:r>
      <w:r w:rsidRPr="00AA78CC">
        <w:t>Hier beschrijf ik wa</w:t>
      </w:r>
      <w:r>
        <w:t xml:space="preserve">arom het belangrijk is. </w:t>
      </w:r>
    </w:p>
  </w:comment>
  <w:comment w:id="6" w:author="Miel Hostens" w:date="2020-03-11T16:51:00Z" w:initials="MH">
    <w:p w14:paraId="2FB37B89" w14:textId="7D4F0BBB" w:rsidR="00CB3649" w:rsidRDefault="00CB3649">
      <w:pPr>
        <w:pStyle w:val="CommentText"/>
      </w:pPr>
      <w:r>
        <w:rPr>
          <w:rStyle w:val="CommentReference"/>
        </w:rPr>
        <w:annotationRef/>
      </w:r>
      <w:r>
        <w:t>???</w:t>
      </w:r>
    </w:p>
  </w:comment>
  <w:comment w:id="5" w:author="Sarah Kuiper" w:date="2020-02-07T16:01:00Z" w:initials="SK">
    <w:p w14:paraId="020CCC7F" w14:textId="6242FBDB" w:rsidR="00AA78CC" w:rsidRDefault="00AA78CC">
      <w:pPr>
        <w:pStyle w:val="CommentText"/>
      </w:pPr>
      <w:r>
        <w:rPr>
          <w:rStyle w:val="CommentReference"/>
        </w:rPr>
        <w:annotationRef/>
      </w:r>
      <w:r>
        <w:t>Beschrijving bovenstaande opmerking</w:t>
      </w:r>
    </w:p>
  </w:comment>
  <w:comment w:id="16" w:author="Miel Hostens" w:date="2020-03-11T16:52:00Z" w:initials="MH">
    <w:p w14:paraId="292FCBA1" w14:textId="138C3FE8" w:rsidR="00CB3649" w:rsidRDefault="00CB3649">
      <w:pPr>
        <w:pStyle w:val="CommentText"/>
      </w:pPr>
      <w:r>
        <w:rPr>
          <w:rStyle w:val="CommentReference"/>
        </w:rPr>
        <w:annotationRef/>
      </w:r>
      <w:r>
        <w:t>Het is geen capaciteitsprobleem! Zie hormonaal gedreven achtergrond van DMI</w:t>
      </w:r>
    </w:p>
  </w:comment>
  <w:comment w:id="10" w:author="Miel Hostens" w:date="2020-01-03T16:40:00Z" w:initials="MH">
    <w:p w14:paraId="0D0278F4" w14:textId="72DDF886" w:rsidR="00CC5AF9" w:rsidRPr="00CB3649" w:rsidRDefault="00CC5AF9">
      <w:pPr>
        <w:pStyle w:val="CommentText"/>
        <w:rPr>
          <w:lang w:val="en-US"/>
        </w:rPr>
      </w:pPr>
      <w:r>
        <w:rPr>
          <w:rStyle w:val="CommentReference"/>
        </w:rPr>
        <w:annotationRef/>
      </w:r>
      <w:r w:rsidRPr="00CB3649">
        <w:rPr>
          <w:lang w:val="en-US"/>
        </w:rPr>
        <w:t>NEB is not MILK, it is output vs input</w:t>
      </w:r>
    </w:p>
  </w:comment>
  <w:comment w:id="11" w:author="Sarah Kuiper" w:date="2020-02-25T15:24:00Z" w:initials="SK">
    <w:p w14:paraId="7ED09009" w14:textId="63C04B99" w:rsidR="00E856CB" w:rsidRPr="002462B6" w:rsidRDefault="00E856CB">
      <w:pPr>
        <w:pStyle w:val="CommentText"/>
      </w:pPr>
      <w:r>
        <w:rPr>
          <w:rStyle w:val="CommentReference"/>
        </w:rPr>
        <w:annotationRef/>
      </w:r>
      <w:r w:rsidR="002462B6" w:rsidRPr="002462B6">
        <w:t>Ik leg uit dat het ook gaat om</w:t>
      </w:r>
      <w:r w:rsidR="002462B6">
        <w:t xml:space="preserve"> de capaciteit van rumen die niet de hoeveelheid droge stof kan opnemen wat nodig is in energie</w:t>
      </w:r>
    </w:p>
  </w:comment>
  <w:comment w:id="21" w:author="Sarah Kuiper" w:date="2020-03-11T15:10:00Z" w:initials="SK">
    <w:p w14:paraId="63210ED0" w14:textId="72623192" w:rsidR="002462B6" w:rsidRDefault="002462B6">
      <w:pPr>
        <w:pStyle w:val="CommentText"/>
      </w:pPr>
      <w:r>
        <w:rPr>
          <w:rStyle w:val="CommentReference"/>
        </w:rPr>
        <w:annotationRef/>
      </w:r>
      <w:r>
        <w:t xml:space="preserve">Nu staat dit er dubbel, omdat ik die zin hiervoor heb toegevoegd, maar dus eigenlijk niet nodig. </w:t>
      </w:r>
    </w:p>
  </w:comment>
  <w:comment w:id="23" w:author="Sarah Kuiper" w:date="2020-03-11T15:12:00Z" w:initials="SK">
    <w:p w14:paraId="220CD3AB" w14:textId="0895FB98" w:rsidR="002462B6" w:rsidRPr="002462B6" w:rsidRDefault="002462B6">
      <w:pPr>
        <w:pStyle w:val="CommentText"/>
      </w:pPr>
      <w:r>
        <w:rPr>
          <w:rStyle w:val="CommentReference"/>
        </w:rPr>
        <w:annotationRef/>
      </w:r>
      <w:r w:rsidRPr="002462B6">
        <w:t>Dit deleten of laten staan?</w:t>
      </w:r>
      <w:r>
        <w:t xml:space="preserve"> </w:t>
      </w:r>
    </w:p>
  </w:comment>
  <w:comment w:id="24" w:author="Miel Hostens" w:date="2020-03-11T16:53:00Z" w:initials="MH">
    <w:p w14:paraId="6E814151" w14:textId="0E7F1517" w:rsidR="00CB3649" w:rsidRDefault="00CB3649">
      <w:pPr>
        <w:pStyle w:val="CommentText"/>
      </w:pPr>
      <w:r>
        <w:rPr>
          <w:rStyle w:val="CommentReference"/>
        </w:rPr>
        <w:annotationRef/>
      </w:r>
      <w:r>
        <w:t xml:space="preserve">Laten staan, vind ik leuke intro tot sensoren </w:t>
      </w:r>
    </w:p>
  </w:comment>
  <w:comment w:id="26" w:author="Miel Hostens" w:date="2020-03-11T16:53:00Z" w:initials="MH">
    <w:p w14:paraId="3C58BF7D" w14:textId="18524818" w:rsidR="00CB3649" w:rsidRPr="00CB3649" w:rsidRDefault="00CB3649">
      <w:pPr>
        <w:pStyle w:val="CommentText"/>
        <w:rPr>
          <w:lang w:val="nl-BE"/>
        </w:rPr>
      </w:pPr>
      <w:r>
        <w:rPr>
          <w:rStyle w:val="CommentReference"/>
        </w:rPr>
        <w:annotationRef/>
      </w:r>
      <w:r w:rsidRPr="00CB3649">
        <w:rPr>
          <w:lang w:val="nl-BE"/>
        </w:rPr>
        <w:t>Is niet echt een “l</w:t>
      </w:r>
      <w:r>
        <w:rPr>
          <w:lang w:val="nl-BE"/>
        </w:rPr>
        <w:t>imit” eerder range</w:t>
      </w:r>
    </w:p>
  </w:comment>
  <w:comment w:id="29" w:author="Miel Hostens" w:date="2020-01-03T16:51:00Z" w:initials="MH">
    <w:p w14:paraId="07D4E71A" w14:textId="7FB76278" w:rsidR="00CC5AF9" w:rsidRPr="002462B6" w:rsidRDefault="00CC5AF9">
      <w:pPr>
        <w:pStyle w:val="CommentText"/>
        <w:rPr>
          <w:lang w:val="en-US"/>
        </w:rPr>
      </w:pPr>
      <w:r>
        <w:rPr>
          <w:rStyle w:val="CommentReference"/>
        </w:rPr>
        <w:annotationRef/>
      </w:r>
      <w:r w:rsidRPr="002462B6">
        <w:rPr>
          <w:lang w:val="en-US"/>
        </w:rPr>
        <w:t>Not really limits</w:t>
      </w:r>
    </w:p>
  </w:comment>
  <w:comment w:id="37" w:author="Miel Hostens" w:date="2020-01-03T16:51:00Z" w:initials="MH">
    <w:p w14:paraId="394981F1" w14:textId="589041FC" w:rsidR="00CC5AF9" w:rsidRPr="00E51E9D" w:rsidRDefault="00CC5AF9">
      <w:pPr>
        <w:pStyle w:val="CommentText"/>
        <w:rPr>
          <w:lang w:val="en-US"/>
        </w:rPr>
      </w:pPr>
      <w:r>
        <w:rPr>
          <w:rStyle w:val="CommentReference"/>
        </w:rPr>
        <w:annotationRef/>
      </w:r>
      <w:r w:rsidRPr="00E51E9D">
        <w:rPr>
          <w:lang w:val="en-US"/>
        </w:rPr>
        <w:t>Idem</w:t>
      </w:r>
    </w:p>
  </w:comment>
  <w:comment w:id="25" w:author="Miel Hostens" w:date="2020-01-03T16:52:00Z" w:initials="MH">
    <w:p w14:paraId="54CC411E" w14:textId="77777777" w:rsidR="00CC5AF9" w:rsidRPr="00CB3649" w:rsidRDefault="00CC5AF9">
      <w:pPr>
        <w:pStyle w:val="CommentText"/>
        <w:rPr>
          <w:lang w:val="nl-BE"/>
        </w:rPr>
      </w:pPr>
      <w:r>
        <w:rPr>
          <w:rStyle w:val="CommentReference"/>
        </w:rPr>
        <w:annotationRef/>
      </w:r>
      <w:r w:rsidRPr="00CC5AF9">
        <w:rPr>
          <w:lang w:val="en-US"/>
        </w:rPr>
        <w:t>Focus more on: ok we k</w:t>
      </w:r>
      <w:r>
        <w:rPr>
          <w:lang w:val="en-US"/>
        </w:rPr>
        <w:t xml:space="preserve">now we have a herd effect, we have a parity effect, we have a stage of lactation effect, but how big is that? </w:t>
      </w:r>
      <w:r w:rsidRPr="00CB3649">
        <w:rPr>
          <w:lang w:val="nl-BE"/>
        </w:rPr>
        <w:t>What is normal behavior, can we define NORMAL?</w:t>
      </w:r>
    </w:p>
    <w:p w14:paraId="31404C5F" w14:textId="14F34C8C" w:rsidR="00CC5AF9" w:rsidRPr="00CB3649" w:rsidRDefault="00CC5AF9">
      <w:pPr>
        <w:pStyle w:val="CommentText"/>
        <w:rPr>
          <w:lang w:val="nl-BE"/>
        </w:rPr>
      </w:pPr>
    </w:p>
  </w:comment>
  <w:comment w:id="39" w:author="Sarah Kuiper" w:date="2020-03-11T15:11:00Z" w:initials="SK">
    <w:p w14:paraId="6569D4CA" w14:textId="17761A33" w:rsidR="002462B6" w:rsidRDefault="002462B6">
      <w:pPr>
        <w:pStyle w:val="CommentText"/>
      </w:pPr>
      <w:r>
        <w:rPr>
          <w:rStyle w:val="CommentReference"/>
        </w:rPr>
        <w:annotationRef/>
      </w:r>
      <w:r>
        <w:t>Vervanging bovenstaande alinea / opnieuw geschreven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94DDE" w15:done="0"/>
  <w15:commentEx w15:paraId="274D241E" w15:paraIdParent="04594DDE" w15:done="0"/>
  <w15:commentEx w15:paraId="2FB37B89" w15:done="0"/>
  <w15:commentEx w15:paraId="020CCC7F" w15:done="0"/>
  <w15:commentEx w15:paraId="292FCBA1" w15:done="0"/>
  <w15:commentEx w15:paraId="0D0278F4" w15:done="0"/>
  <w15:commentEx w15:paraId="7ED09009" w15:paraIdParent="0D0278F4" w15:done="0"/>
  <w15:commentEx w15:paraId="63210ED0" w15:done="0"/>
  <w15:commentEx w15:paraId="220CD3AB" w15:done="0"/>
  <w15:commentEx w15:paraId="6E814151" w15:paraIdParent="220CD3AB" w15:done="0"/>
  <w15:commentEx w15:paraId="3C58BF7D" w15:done="0"/>
  <w15:commentEx w15:paraId="07D4E71A" w15:done="0"/>
  <w15:commentEx w15:paraId="394981F1" w15:done="0"/>
  <w15:commentEx w15:paraId="31404C5F" w15:done="0"/>
  <w15:commentEx w15:paraId="6569D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94DDE" w16cid:durableId="21B9EC6D"/>
  <w16cid:commentId w16cid:paraId="274D241E" w16cid:durableId="21E80828"/>
  <w16cid:commentId w16cid:paraId="2FB37B89" w16cid:durableId="22139590"/>
  <w16cid:commentId w16cid:paraId="020CCC7F" w16cid:durableId="21E8086E"/>
  <w16cid:commentId w16cid:paraId="292FCBA1" w16cid:durableId="221395BB"/>
  <w16cid:commentId w16cid:paraId="0D0278F4" w16cid:durableId="21B9ECF4"/>
  <w16cid:commentId w16cid:paraId="7ED09009" w16cid:durableId="21FFBA93"/>
  <w16cid:commentId w16cid:paraId="63210ED0" w16cid:durableId="22137DF4"/>
  <w16cid:commentId w16cid:paraId="220CD3AB" w16cid:durableId="22137E71"/>
  <w16cid:commentId w16cid:paraId="6E814151" w16cid:durableId="22139602"/>
  <w16cid:commentId w16cid:paraId="3C58BF7D" w16cid:durableId="22139617"/>
  <w16cid:commentId w16cid:paraId="07D4E71A" w16cid:durableId="21B9EF87"/>
  <w16cid:commentId w16cid:paraId="394981F1" w16cid:durableId="21B9EFA3"/>
  <w16cid:commentId w16cid:paraId="31404C5F" w16cid:durableId="21B9EFB5"/>
  <w16cid:commentId w16cid:paraId="6569D4CA" w16cid:durableId="22137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8B6"/>
    <w:multiLevelType w:val="hybridMultilevel"/>
    <w:tmpl w:val="6BFE7274"/>
    <w:lvl w:ilvl="0" w:tplc="08841210">
      <w:start w:val="13"/>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BF186F"/>
    <w:multiLevelType w:val="hybridMultilevel"/>
    <w:tmpl w:val="5CAA5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0F17A5"/>
    <w:multiLevelType w:val="hybridMultilevel"/>
    <w:tmpl w:val="8D4ABACA"/>
    <w:lvl w:ilvl="0" w:tplc="8A64B97E">
      <w:start w:val="7"/>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F725FF"/>
    <w:multiLevelType w:val="hybridMultilevel"/>
    <w:tmpl w:val="FA786BB6"/>
    <w:lvl w:ilvl="0" w:tplc="C99C020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A7B6F7D"/>
    <w:multiLevelType w:val="hybridMultilevel"/>
    <w:tmpl w:val="E17E58F6"/>
    <w:lvl w:ilvl="0" w:tplc="5D5AD7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0523D09"/>
    <w:multiLevelType w:val="hybridMultilevel"/>
    <w:tmpl w:val="B59EF91E"/>
    <w:lvl w:ilvl="0" w:tplc="1CF091FA">
      <w:start w:val="7"/>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60F7094"/>
    <w:multiLevelType w:val="hybridMultilevel"/>
    <w:tmpl w:val="6D26D1F8"/>
    <w:lvl w:ilvl="0" w:tplc="357892AC">
      <w:start w:val="7"/>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3142B2"/>
    <w:multiLevelType w:val="hybridMultilevel"/>
    <w:tmpl w:val="C3341374"/>
    <w:lvl w:ilvl="0" w:tplc="5A98F578">
      <w:start w:val="1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8E506BA"/>
    <w:multiLevelType w:val="hybridMultilevel"/>
    <w:tmpl w:val="6B200B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B42385"/>
    <w:multiLevelType w:val="hybridMultilevel"/>
    <w:tmpl w:val="45D69CBC"/>
    <w:lvl w:ilvl="0" w:tplc="67909B7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5"/>
  </w:num>
  <w:num w:numId="6">
    <w:abstractNumId w:val="6"/>
  </w:num>
  <w:num w:numId="7">
    <w:abstractNumId w:val="2"/>
  </w:num>
  <w:num w:numId="8">
    <w:abstractNumId w:val="8"/>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l Hostens">
    <w15:presenceInfo w15:providerId="Windows Live" w15:userId="94caf223ad6dd14f"/>
  </w15:person>
  <w15:person w15:author="Sarah Kuiper">
    <w15:presenceInfo w15:providerId="Windows Live" w15:userId="35064ee3fe4f3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46"/>
    <w:rsid w:val="00010393"/>
    <w:rsid w:val="0003127E"/>
    <w:rsid w:val="00044F79"/>
    <w:rsid w:val="00073B3C"/>
    <w:rsid w:val="000813D8"/>
    <w:rsid w:val="0008290D"/>
    <w:rsid w:val="00082AAA"/>
    <w:rsid w:val="000834F6"/>
    <w:rsid w:val="0008568C"/>
    <w:rsid w:val="00091BF8"/>
    <w:rsid w:val="000958E8"/>
    <w:rsid w:val="000C4AA5"/>
    <w:rsid w:val="000D5329"/>
    <w:rsid w:val="00100098"/>
    <w:rsid w:val="001037CC"/>
    <w:rsid w:val="00103D7F"/>
    <w:rsid w:val="00117167"/>
    <w:rsid w:val="001246EC"/>
    <w:rsid w:val="00140642"/>
    <w:rsid w:val="001519DF"/>
    <w:rsid w:val="001558F7"/>
    <w:rsid w:val="0015761D"/>
    <w:rsid w:val="00160402"/>
    <w:rsid w:val="00173AB9"/>
    <w:rsid w:val="00194083"/>
    <w:rsid w:val="00197846"/>
    <w:rsid w:val="00197ED4"/>
    <w:rsid w:val="001D36AD"/>
    <w:rsid w:val="001E45D6"/>
    <w:rsid w:val="00241E18"/>
    <w:rsid w:val="002462B6"/>
    <w:rsid w:val="002467F2"/>
    <w:rsid w:val="002614A6"/>
    <w:rsid w:val="00273AF5"/>
    <w:rsid w:val="00274F7A"/>
    <w:rsid w:val="00277019"/>
    <w:rsid w:val="00294652"/>
    <w:rsid w:val="002B1A86"/>
    <w:rsid w:val="002B4526"/>
    <w:rsid w:val="002C4DF5"/>
    <w:rsid w:val="002D13B9"/>
    <w:rsid w:val="002D313D"/>
    <w:rsid w:val="002E2CD3"/>
    <w:rsid w:val="002F0E27"/>
    <w:rsid w:val="0030667F"/>
    <w:rsid w:val="003221AC"/>
    <w:rsid w:val="00330A08"/>
    <w:rsid w:val="0034417B"/>
    <w:rsid w:val="00345D80"/>
    <w:rsid w:val="0035411A"/>
    <w:rsid w:val="003622AA"/>
    <w:rsid w:val="00370D69"/>
    <w:rsid w:val="00385ACE"/>
    <w:rsid w:val="003B0FA3"/>
    <w:rsid w:val="003B4C62"/>
    <w:rsid w:val="003B533F"/>
    <w:rsid w:val="003C1B95"/>
    <w:rsid w:val="003E3F7F"/>
    <w:rsid w:val="004012EE"/>
    <w:rsid w:val="0042736B"/>
    <w:rsid w:val="00441314"/>
    <w:rsid w:val="0044547E"/>
    <w:rsid w:val="00460E3B"/>
    <w:rsid w:val="00462BFD"/>
    <w:rsid w:val="00475996"/>
    <w:rsid w:val="00480C1F"/>
    <w:rsid w:val="00494710"/>
    <w:rsid w:val="004B602D"/>
    <w:rsid w:val="004C344F"/>
    <w:rsid w:val="004C4DAE"/>
    <w:rsid w:val="004C5138"/>
    <w:rsid w:val="00516CE4"/>
    <w:rsid w:val="00527E16"/>
    <w:rsid w:val="00536CB4"/>
    <w:rsid w:val="005478C5"/>
    <w:rsid w:val="00574F16"/>
    <w:rsid w:val="00596FD4"/>
    <w:rsid w:val="005A2DAC"/>
    <w:rsid w:val="005C2D89"/>
    <w:rsid w:val="005C69D0"/>
    <w:rsid w:val="005D08EE"/>
    <w:rsid w:val="005E0AF4"/>
    <w:rsid w:val="005E4179"/>
    <w:rsid w:val="005E73B5"/>
    <w:rsid w:val="005F25D3"/>
    <w:rsid w:val="006001BB"/>
    <w:rsid w:val="00613466"/>
    <w:rsid w:val="00615006"/>
    <w:rsid w:val="006214A0"/>
    <w:rsid w:val="00625832"/>
    <w:rsid w:val="00631349"/>
    <w:rsid w:val="006359BE"/>
    <w:rsid w:val="006375FD"/>
    <w:rsid w:val="00641864"/>
    <w:rsid w:val="00641DDD"/>
    <w:rsid w:val="00664F6E"/>
    <w:rsid w:val="00667CB1"/>
    <w:rsid w:val="0067789E"/>
    <w:rsid w:val="0068007E"/>
    <w:rsid w:val="006A133F"/>
    <w:rsid w:val="006A3B54"/>
    <w:rsid w:val="006B2835"/>
    <w:rsid w:val="006E7B13"/>
    <w:rsid w:val="0071384B"/>
    <w:rsid w:val="007166E6"/>
    <w:rsid w:val="0072257C"/>
    <w:rsid w:val="0076493F"/>
    <w:rsid w:val="007658EA"/>
    <w:rsid w:val="00773676"/>
    <w:rsid w:val="00781F2F"/>
    <w:rsid w:val="007B2598"/>
    <w:rsid w:val="007E045B"/>
    <w:rsid w:val="007E0C15"/>
    <w:rsid w:val="007F58CF"/>
    <w:rsid w:val="00803071"/>
    <w:rsid w:val="0080713F"/>
    <w:rsid w:val="00816EF2"/>
    <w:rsid w:val="008256A7"/>
    <w:rsid w:val="00831C90"/>
    <w:rsid w:val="0084617B"/>
    <w:rsid w:val="00870E7A"/>
    <w:rsid w:val="008812E4"/>
    <w:rsid w:val="00884FFF"/>
    <w:rsid w:val="00885232"/>
    <w:rsid w:val="008A72F2"/>
    <w:rsid w:val="008B150F"/>
    <w:rsid w:val="008C2E2B"/>
    <w:rsid w:val="008F7135"/>
    <w:rsid w:val="008F71FE"/>
    <w:rsid w:val="009028AA"/>
    <w:rsid w:val="00906C3A"/>
    <w:rsid w:val="0091315D"/>
    <w:rsid w:val="009220C1"/>
    <w:rsid w:val="00924D2F"/>
    <w:rsid w:val="00941CBA"/>
    <w:rsid w:val="0095031F"/>
    <w:rsid w:val="00953BE5"/>
    <w:rsid w:val="0097507D"/>
    <w:rsid w:val="009A7D4D"/>
    <w:rsid w:val="009D6C38"/>
    <w:rsid w:val="009F4791"/>
    <w:rsid w:val="009F5F0E"/>
    <w:rsid w:val="00A05C7C"/>
    <w:rsid w:val="00A05E52"/>
    <w:rsid w:val="00A10E23"/>
    <w:rsid w:val="00A260A8"/>
    <w:rsid w:val="00A41C59"/>
    <w:rsid w:val="00A544AD"/>
    <w:rsid w:val="00A74362"/>
    <w:rsid w:val="00AA622D"/>
    <w:rsid w:val="00AA78CC"/>
    <w:rsid w:val="00AA7BEE"/>
    <w:rsid w:val="00AC189D"/>
    <w:rsid w:val="00AD710A"/>
    <w:rsid w:val="00AF3E24"/>
    <w:rsid w:val="00B0171B"/>
    <w:rsid w:val="00B0173D"/>
    <w:rsid w:val="00B17E9E"/>
    <w:rsid w:val="00B2467B"/>
    <w:rsid w:val="00B4183A"/>
    <w:rsid w:val="00B56A47"/>
    <w:rsid w:val="00B64B57"/>
    <w:rsid w:val="00B714AC"/>
    <w:rsid w:val="00B86B5E"/>
    <w:rsid w:val="00B90A07"/>
    <w:rsid w:val="00B91019"/>
    <w:rsid w:val="00BA346D"/>
    <w:rsid w:val="00BA3677"/>
    <w:rsid w:val="00BB1978"/>
    <w:rsid w:val="00BC0BE2"/>
    <w:rsid w:val="00BC492D"/>
    <w:rsid w:val="00BC68C6"/>
    <w:rsid w:val="00BE453C"/>
    <w:rsid w:val="00BE4D23"/>
    <w:rsid w:val="00C16333"/>
    <w:rsid w:val="00C232D7"/>
    <w:rsid w:val="00C26E2B"/>
    <w:rsid w:val="00C35643"/>
    <w:rsid w:val="00C36487"/>
    <w:rsid w:val="00C37216"/>
    <w:rsid w:val="00C43998"/>
    <w:rsid w:val="00C612D5"/>
    <w:rsid w:val="00C82024"/>
    <w:rsid w:val="00C826B9"/>
    <w:rsid w:val="00C82B7A"/>
    <w:rsid w:val="00C85BF6"/>
    <w:rsid w:val="00C97982"/>
    <w:rsid w:val="00CB18AF"/>
    <w:rsid w:val="00CB3649"/>
    <w:rsid w:val="00CC5AF9"/>
    <w:rsid w:val="00CE1279"/>
    <w:rsid w:val="00CE362D"/>
    <w:rsid w:val="00D12043"/>
    <w:rsid w:val="00D37E1A"/>
    <w:rsid w:val="00D62332"/>
    <w:rsid w:val="00D661F1"/>
    <w:rsid w:val="00D66BB4"/>
    <w:rsid w:val="00D66BC6"/>
    <w:rsid w:val="00D94D9D"/>
    <w:rsid w:val="00DB3C9B"/>
    <w:rsid w:val="00DD0B6B"/>
    <w:rsid w:val="00DD326F"/>
    <w:rsid w:val="00DE5B58"/>
    <w:rsid w:val="00DE7237"/>
    <w:rsid w:val="00E032B4"/>
    <w:rsid w:val="00E06787"/>
    <w:rsid w:val="00E12ECE"/>
    <w:rsid w:val="00E13F64"/>
    <w:rsid w:val="00E26694"/>
    <w:rsid w:val="00E3602C"/>
    <w:rsid w:val="00E51E9D"/>
    <w:rsid w:val="00E62137"/>
    <w:rsid w:val="00E75210"/>
    <w:rsid w:val="00E843FE"/>
    <w:rsid w:val="00E851FF"/>
    <w:rsid w:val="00E856CB"/>
    <w:rsid w:val="00E91716"/>
    <w:rsid w:val="00EA7CD1"/>
    <w:rsid w:val="00EB3565"/>
    <w:rsid w:val="00EC6400"/>
    <w:rsid w:val="00EF08AB"/>
    <w:rsid w:val="00EF0960"/>
    <w:rsid w:val="00EF0F1E"/>
    <w:rsid w:val="00EF4B44"/>
    <w:rsid w:val="00EF6A0A"/>
    <w:rsid w:val="00F06476"/>
    <w:rsid w:val="00F07356"/>
    <w:rsid w:val="00F211B9"/>
    <w:rsid w:val="00F2251B"/>
    <w:rsid w:val="00F306E0"/>
    <w:rsid w:val="00F36D11"/>
    <w:rsid w:val="00F61DBD"/>
    <w:rsid w:val="00F77D0C"/>
    <w:rsid w:val="00F83837"/>
    <w:rsid w:val="00F84E8B"/>
    <w:rsid w:val="00F853BC"/>
    <w:rsid w:val="00F94821"/>
    <w:rsid w:val="00F95F65"/>
    <w:rsid w:val="00FA62CF"/>
    <w:rsid w:val="00FB0762"/>
    <w:rsid w:val="00FC365B"/>
    <w:rsid w:val="00FD163E"/>
    <w:rsid w:val="00FE3DAB"/>
    <w:rsid w:val="00FE5B5D"/>
    <w:rsid w:val="00FE6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8778"/>
  <w15:chartTrackingRefBased/>
  <w15:docId w15:val="{9D7A7817-65A6-4340-81E5-5FACB6A7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DF5"/>
    <w:pPr>
      <w:ind w:left="720"/>
      <w:contextualSpacing/>
    </w:pPr>
  </w:style>
  <w:style w:type="paragraph" w:styleId="NormalWeb">
    <w:name w:val="Normal (Web)"/>
    <w:basedOn w:val="Normal"/>
    <w:uiPriority w:val="99"/>
    <w:semiHidden/>
    <w:unhideWhenUsed/>
    <w:rsid w:val="00117167"/>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Hyperlink">
    <w:name w:val="Hyperlink"/>
    <w:basedOn w:val="DefaultParagraphFont"/>
    <w:uiPriority w:val="99"/>
    <w:unhideWhenUsed/>
    <w:rsid w:val="00117167"/>
    <w:rPr>
      <w:color w:val="0000FF"/>
      <w:u w:val="single"/>
    </w:rPr>
  </w:style>
  <w:style w:type="character" w:styleId="UnresolvedMention">
    <w:name w:val="Unresolved Mention"/>
    <w:basedOn w:val="DefaultParagraphFont"/>
    <w:uiPriority w:val="99"/>
    <w:semiHidden/>
    <w:unhideWhenUsed/>
    <w:rsid w:val="00AF3E24"/>
    <w:rPr>
      <w:color w:val="605E5C"/>
      <w:shd w:val="clear" w:color="auto" w:fill="E1DFDD"/>
    </w:rPr>
  </w:style>
  <w:style w:type="paragraph" w:styleId="BalloonText">
    <w:name w:val="Balloon Text"/>
    <w:basedOn w:val="Normal"/>
    <w:link w:val="BalloonTextChar"/>
    <w:uiPriority w:val="99"/>
    <w:semiHidden/>
    <w:unhideWhenUsed/>
    <w:rsid w:val="00F85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3BC"/>
    <w:rPr>
      <w:rFonts w:ascii="Segoe UI" w:hAnsi="Segoe UI" w:cs="Segoe UI"/>
      <w:sz w:val="18"/>
      <w:szCs w:val="18"/>
    </w:rPr>
  </w:style>
  <w:style w:type="character" w:styleId="FollowedHyperlink">
    <w:name w:val="FollowedHyperlink"/>
    <w:basedOn w:val="DefaultParagraphFont"/>
    <w:uiPriority w:val="99"/>
    <w:semiHidden/>
    <w:unhideWhenUsed/>
    <w:rsid w:val="00C36487"/>
    <w:rPr>
      <w:color w:val="954F72" w:themeColor="followedHyperlink"/>
      <w:u w:val="single"/>
    </w:rPr>
  </w:style>
  <w:style w:type="character" w:styleId="CommentReference">
    <w:name w:val="annotation reference"/>
    <w:basedOn w:val="DefaultParagraphFont"/>
    <w:uiPriority w:val="99"/>
    <w:semiHidden/>
    <w:unhideWhenUsed/>
    <w:rsid w:val="00CC5AF9"/>
    <w:rPr>
      <w:sz w:val="16"/>
      <w:szCs w:val="16"/>
    </w:rPr>
  </w:style>
  <w:style w:type="paragraph" w:styleId="CommentText">
    <w:name w:val="annotation text"/>
    <w:basedOn w:val="Normal"/>
    <w:link w:val="CommentTextChar"/>
    <w:uiPriority w:val="99"/>
    <w:semiHidden/>
    <w:unhideWhenUsed/>
    <w:rsid w:val="00CC5AF9"/>
    <w:pPr>
      <w:spacing w:line="240" w:lineRule="auto"/>
    </w:pPr>
    <w:rPr>
      <w:sz w:val="20"/>
      <w:szCs w:val="20"/>
    </w:rPr>
  </w:style>
  <w:style w:type="character" w:customStyle="1" w:styleId="CommentTextChar">
    <w:name w:val="Comment Text Char"/>
    <w:basedOn w:val="DefaultParagraphFont"/>
    <w:link w:val="CommentText"/>
    <w:uiPriority w:val="99"/>
    <w:semiHidden/>
    <w:rsid w:val="00CC5AF9"/>
    <w:rPr>
      <w:sz w:val="20"/>
      <w:szCs w:val="20"/>
    </w:rPr>
  </w:style>
  <w:style w:type="paragraph" w:styleId="CommentSubject">
    <w:name w:val="annotation subject"/>
    <w:basedOn w:val="CommentText"/>
    <w:next w:val="CommentText"/>
    <w:link w:val="CommentSubjectChar"/>
    <w:uiPriority w:val="99"/>
    <w:semiHidden/>
    <w:unhideWhenUsed/>
    <w:rsid w:val="00CC5AF9"/>
    <w:rPr>
      <w:b/>
      <w:bCs/>
    </w:rPr>
  </w:style>
  <w:style w:type="character" w:customStyle="1" w:styleId="CommentSubjectChar">
    <w:name w:val="Comment Subject Char"/>
    <w:basedOn w:val="CommentTextChar"/>
    <w:link w:val="CommentSubject"/>
    <w:uiPriority w:val="99"/>
    <w:semiHidden/>
    <w:rsid w:val="00CC5A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539">
      <w:bodyDiv w:val="1"/>
      <w:marLeft w:val="0"/>
      <w:marRight w:val="0"/>
      <w:marTop w:val="0"/>
      <w:marBottom w:val="0"/>
      <w:divBdr>
        <w:top w:val="none" w:sz="0" w:space="0" w:color="auto"/>
        <w:left w:val="none" w:sz="0" w:space="0" w:color="auto"/>
        <w:bottom w:val="none" w:sz="0" w:space="0" w:color="auto"/>
        <w:right w:val="none" w:sz="0" w:space="0" w:color="auto"/>
      </w:divBdr>
    </w:div>
    <w:div w:id="134414541">
      <w:bodyDiv w:val="1"/>
      <w:marLeft w:val="0"/>
      <w:marRight w:val="0"/>
      <w:marTop w:val="0"/>
      <w:marBottom w:val="0"/>
      <w:divBdr>
        <w:top w:val="none" w:sz="0" w:space="0" w:color="auto"/>
        <w:left w:val="none" w:sz="0" w:space="0" w:color="auto"/>
        <w:bottom w:val="none" w:sz="0" w:space="0" w:color="auto"/>
        <w:right w:val="none" w:sz="0" w:space="0" w:color="auto"/>
      </w:divBdr>
    </w:div>
    <w:div w:id="261643261">
      <w:bodyDiv w:val="1"/>
      <w:marLeft w:val="0"/>
      <w:marRight w:val="0"/>
      <w:marTop w:val="0"/>
      <w:marBottom w:val="0"/>
      <w:divBdr>
        <w:top w:val="none" w:sz="0" w:space="0" w:color="auto"/>
        <w:left w:val="none" w:sz="0" w:space="0" w:color="auto"/>
        <w:bottom w:val="none" w:sz="0" w:space="0" w:color="auto"/>
        <w:right w:val="none" w:sz="0" w:space="0" w:color="auto"/>
      </w:divBdr>
    </w:div>
    <w:div w:id="298923584">
      <w:bodyDiv w:val="1"/>
      <w:marLeft w:val="0"/>
      <w:marRight w:val="0"/>
      <w:marTop w:val="0"/>
      <w:marBottom w:val="0"/>
      <w:divBdr>
        <w:top w:val="none" w:sz="0" w:space="0" w:color="auto"/>
        <w:left w:val="none" w:sz="0" w:space="0" w:color="auto"/>
        <w:bottom w:val="none" w:sz="0" w:space="0" w:color="auto"/>
        <w:right w:val="none" w:sz="0" w:space="0" w:color="auto"/>
      </w:divBdr>
    </w:div>
    <w:div w:id="316232528">
      <w:bodyDiv w:val="1"/>
      <w:marLeft w:val="0"/>
      <w:marRight w:val="0"/>
      <w:marTop w:val="0"/>
      <w:marBottom w:val="0"/>
      <w:divBdr>
        <w:top w:val="none" w:sz="0" w:space="0" w:color="auto"/>
        <w:left w:val="none" w:sz="0" w:space="0" w:color="auto"/>
        <w:bottom w:val="none" w:sz="0" w:space="0" w:color="auto"/>
        <w:right w:val="none" w:sz="0" w:space="0" w:color="auto"/>
      </w:divBdr>
    </w:div>
    <w:div w:id="398021085">
      <w:bodyDiv w:val="1"/>
      <w:marLeft w:val="0"/>
      <w:marRight w:val="0"/>
      <w:marTop w:val="0"/>
      <w:marBottom w:val="0"/>
      <w:divBdr>
        <w:top w:val="none" w:sz="0" w:space="0" w:color="auto"/>
        <w:left w:val="none" w:sz="0" w:space="0" w:color="auto"/>
        <w:bottom w:val="none" w:sz="0" w:space="0" w:color="auto"/>
        <w:right w:val="none" w:sz="0" w:space="0" w:color="auto"/>
      </w:divBdr>
    </w:div>
    <w:div w:id="456221877">
      <w:bodyDiv w:val="1"/>
      <w:marLeft w:val="0"/>
      <w:marRight w:val="0"/>
      <w:marTop w:val="0"/>
      <w:marBottom w:val="0"/>
      <w:divBdr>
        <w:top w:val="none" w:sz="0" w:space="0" w:color="auto"/>
        <w:left w:val="none" w:sz="0" w:space="0" w:color="auto"/>
        <w:bottom w:val="none" w:sz="0" w:space="0" w:color="auto"/>
        <w:right w:val="none" w:sz="0" w:space="0" w:color="auto"/>
      </w:divBdr>
    </w:div>
    <w:div w:id="662973156">
      <w:bodyDiv w:val="1"/>
      <w:marLeft w:val="0"/>
      <w:marRight w:val="0"/>
      <w:marTop w:val="0"/>
      <w:marBottom w:val="0"/>
      <w:divBdr>
        <w:top w:val="none" w:sz="0" w:space="0" w:color="auto"/>
        <w:left w:val="none" w:sz="0" w:space="0" w:color="auto"/>
        <w:bottom w:val="none" w:sz="0" w:space="0" w:color="auto"/>
        <w:right w:val="none" w:sz="0" w:space="0" w:color="auto"/>
      </w:divBdr>
    </w:div>
    <w:div w:id="689794408">
      <w:bodyDiv w:val="1"/>
      <w:marLeft w:val="0"/>
      <w:marRight w:val="0"/>
      <w:marTop w:val="0"/>
      <w:marBottom w:val="0"/>
      <w:divBdr>
        <w:top w:val="none" w:sz="0" w:space="0" w:color="auto"/>
        <w:left w:val="none" w:sz="0" w:space="0" w:color="auto"/>
        <w:bottom w:val="none" w:sz="0" w:space="0" w:color="auto"/>
        <w:right w:val="none" w:sz="0" w:space="0" w:color="auto"/>
      </w:divBdr>
    </w:div>
    <w:div w:id="717438124">
      <w:bodyDiv w:val="1"/>
      <w:marLeft w:val="0"/>
      <w:marRight w:val="0"/>
      <w:marTop w:val="0"/>
      <w:marBottom w:val="0"/>
      <w:divBdr>
        <w:top w:val="none" w:sz="0" w:space="0" w:color="auto"/>
        <w:left w:val="none" w:sz="0" w:space="0" w:color="auto"/>
        <w:bottom w:val="none" w:sz="0" w:space="0" w:color="auto"/>
        <w:right w:val="none" w:sz="0" w:space="0" w:color="auto"/>
      </w:divBdr>
    </w:div>
    <w:div w:id="769669273">
      <w:bodyDiv w:val="1"/>
      <w:marLeft w:val="0"/>
      <w:marRight w:val="0"/>
      <w:marTop w:val="0"/>
      <w:marBottom w:val="0"/>
      <w:divBdr>
        <w:top w:val="none" w:sz="0" w:space="0" w:color="auto"/>
        <w:left w:val="none" w:sz="0" w:space="0" w:color="auto"/>
        <w:bottom w:val="none" w:sz="0" w:space="0" w:color="auto"/>
        <w:right w:val="none" w:sz="0" w:space="0" w:color="auto"/>
      </w:divBdr>
    </w:div>
    <w:div w:id="797455542">
      <w:bodyDiv w:val="1"/>
      <w:marLeft w:val="0"/>
      <w:marRight w:val="0"/>
      <w:marTop w:val="0"/>
      <w:marBottom w:val="0"/>
      <w:divBdr>
        <w:top w:val="none" w:sz="0" w:space="0" w:color="auto"/>
        <w:left w:val="none" w:sz="0" w:space="0" w:color="auto"/>
        <w:bottom w:val="none" w:sz="0" w:space="0" w:color="auto"/>
        <w:right w:val="none" w:sz="0" w:space="0" w:color="auto"/>
      </w:divBdr>
    </w:div>
    <w:div w:id="800152318">
      <w:bodyDiv w:val="1"/>
      <w:marLeft w:val="0"/>
      <w:marRight w:val="0"/>
      <w:marTop w:val="0"/>
      <w:marBottom w:val="0"/>
      <w:divBdr>
        <w:top w:val="none" w:sz="0" w:space="0" w:color="auto"/>
        <w:left w:val="none" w:sz="0" w:space="0" w:color="auto"/>
        <w:bottom w:val="none" w:sz="0" w:space="0" w:color="auto"/>
        <w:right w:val="none" w:sz="0" w:space="0" w:color="auto"/>
      </w:divBdr>
    </w:div>
    <w:div w:id="812719502">
      <w:bodyDiv w:val="1"/>
      <w:marLeft w:val="0"/>
      <w:marRight w:val="0"/>
      <w:marTop w:val="0"/>
      <w:marBottom w:val="0"/>
      <w:divBdr>
        <w:top w:val="none" w:sz="0" w:space="0" w:color="auto"/>
        <w:left w:val="none" w:sz="0" w:space="0" w:color="auto"/>
        <w:bottom w:val="none" w:sz="0" w:space="0" w:color="auto"/>
        <w:right w:val="none" w:sz="0" w:space="0" w:color="auto"/>
      </w:divBdr>
    </w:div>
    <w:div w:id="829711710">
      <w:bodyDiv w:val="1"/>
      <w:marLeft w:val="0"/>
      <w:marRight w:val="0"/>
      <w:marTop w:val="0"/>
      <w:marBottom w:val="0"/>
      <w:divBdr>
        <w:top w:val="none" w:sz="0" w:space="0" w:color="auto"/>
        <w:left w:val="none" w:sz="0" w:space="0" w:color="auto"/>
        <w:bottom w:val="none" w:sz="0" w:space="0" w:color="auto"/>
        <w:right w:val="none" w:sz="0" w:space="0" w:color="auto"/>
      </w:divBdr>
    </w:div>
    <w:div w:id="872839563">
      <w:bodyDiv w:val="1"/>
      <w:marLeft w:val="0"/>
      <w:marRight w:val="0"/>
      <w:marTop w:val="0"/>
      <w:marBottom w:val="0"/>
      <w:divBdr>
        <w:top w:val="none" w:sz="0" w:space="0" w:color="auto"/>
        <w:left w:val="none" w:sz="0" w:space="0" w:color="auto"/>
        <w:bottom w:val="none" w:sz="0" w:space="0" w:color="auto"/>
        <w:right w:val="none" w:sz="0" w:space="0" w:color="auto"/>
      </w:divBdr>
    </w:div>
    <w:div w:id="909194797">
      <w:bodyDiv w:val="1"/>
      <w:marLeft w:val="0"/>
      <w:marRight w:val="0"/>
      <w:marTop w:val="0"/>
      <w:marBottom w:val="0"/>
      <w:divBdr>
        <w:top w:val="none" w:sz="0" w:space="0" w:color="auto"/>
        <w:left w:val="none" w:sz="0" w:space="0" w:color="auto"/>
        <w:bottom w:val="none" w:sz="0" w:space="0" w:color="auto"/>
        <w:right w:val="none" w:sz="0" w:space="0" w:color="auto"/>
      </w:divBdr>
    </w:div>
    <w:div w:id="952008527">
      <w:bodyDiv w:val="1"/>
      <w:marLeft w:val="0"/>
      <w:marRight w:val="0"/>
      <w:marTop w:val="0"/>
      <w:marBottom w:val="0"/>
      <w:divBdr>
        <w:top w:val="none" w:sz="0" w:space="0" w:color="auto"/>
        <w:left w:val="none" w:sz="0" w:space="0" w:color="auto"/>
        <w:bottom w:val="none" w:sz="0" w:space="0" w:color="auto"/>
        <w:right w:val="none" w:sz="0" w:space="0" w:color="auto"/>
      </w:divBdr>
    </w:div>
    <w:div w:id="1092895734">
      <w:bodyDiv w:val="1"/>
      <w:marLeft w:val="0"/>
      <w:marRight w:val="0"/>
      <w:marTop w:val="0"/>
      <w:marBottom w:val="0"/>
      <w:divBdr>
        <w:top w:val="none" w:sz="0" w:space="0" w:color="auto"/>
        <w:left w:val="none" w:sz="0" w:space="0" w:color="auto"/>
        <w:bottom w:val="none" w:sz="0" w:space="0" w:color="auto"/>
        <w:right w:val="none" w:sz="0" w:space="0" w:color="auto"/>
      </w:divBdr>
    </w:div>
    <w:div w:id="1111894058">
      <w:bodyDiv w:val="1"/>
      <w:marLeft w:val="0"/>
      <w:marRight w:val="0"/>
      <w:marTop w:val="0"/>
      <w:marBottom w:val="0"/>
      <w:divBdr>
        <w:top w:val="none" w:sz="0" w:space="0" w:color="auto"/>
        <w:left w:val="none" w:sz="0" w:space="0" w:color="auto"/>
        <w:bottom w:val="none" w:sz="0" w:space="0" w:color="auto"/>
        <w:right w:val="none" w:sz="0" w:space="0" w:color="auto"/>
      </w:divBdr>
    </w:div>
    <w:div w:id="1121992151">
      <w:bodyDiv w:val="1"/>
      <w:marLeft w:val="0"/>
      <w:marRight w:val="0"/>
      <w:marTop w:val="0"/>
      <w:marBottom w:val="0"/>
      <w:divBdr>
        <w:top w:val="none" w:sz="0" w:space="0" w:color="auto"/>
        <w:left w:val="none" w:sz="0" w:space="0" w:color="auto"/>
        <w:bottom w:val="none" w:sz="0" w:space="0" w:color="auto"/>
        <w:right w:val="none" w:sz="0" w:space="0" w:color="auto"/>
      </w:divBdr>
    </w:div>
    <w:div w:id="1163353610">
      <w:bodyDiv w:val="1"/>
      <w:marLeft w:val="0"/>
      <w:marRight w:val="0"/>
      <w:marTop w:val="0"/>
      <w:marBottom w:val="0"/>
      <w:divBdr>
        <w:top w:val="none" w:sz="0" w:space="0" w:color="auto"/>
        <w:left w:val="none" w:sz="0" w:space="0" w:color="auto"/>
        <w:bottom w:val="none" w:sz="0" w:space="0" w:color="auto"/>
        <w:right w:val="none" w:sz="0" w:space="0" w:color="auto"/>
      </w:divBdr>
    </w:div>
    <w:div w:id="1239710714">
      <w:bodyDiv w:val="1"/>
      <w:marLeft w:val="0"/>
      <w:marRight w:val="0"/>
      <w:marTop w:val="0"/>
      <w:marBottom w:val="0"/>
      <w:divBdr>
        <w:top w:val="none" w:sz="0" w:space="0" w:color="auto"/>
        <w:left w:val="none" w:sz="0" w:space="0" w:color="auto"/>
        <w:bottom w:val="none" w:sz="0" w:space="0" w:color="auto"/>
        <w:right w:val="none" w:sz="0" w:space="0" w:color="auto"/>
      </w:divBdr>
    </w:div>
    <w:div w:id="1282346167">
      <w:bodyDiv w:val="1"/>
      <w:marLeft w:val="0"/>
      <w:marRight w:val="0"/>
      <w:marTop w:val="0"/>
      <w:marBottom w:val="0"/>
      <w:divBdr>
        <w:top w:val="none" w:sz="0" w:space="0" w:color="auto"/>
        <w:left w:val="none" w:sz="0" w:space="0" w:color="auto"/>
        <w:bottom w:val="none" w:sz="0" w:space="0" w:color="auto"/>
        <w:right w:val="none" w:sz="0" w:space="0" w:color="auto"/>
      </w:divBdr>
    </w:div>
    <w:div w:id="1290630151">
      <w:bodyDiv w:val="1"/>
      <w:marLeft w:val="0"/>
      <w:marRight w:val="0"/>
      <w:marTop w:val="0"/>
      <w:marBottom w:val="0"/>
      <w:divBdr>
        <w:top w:val="none" w:sz="0" w:space="0" w:color="auto"/>
        <w:left w:val="none" w:sz="0" w:space="0" w:color="auto"/>
        <w:bottom w:val="none" w:sz="0" w:space="0" w:color="auto"/>
        <w:right w:val="none" w:sz="0" w:space="0" w:color="auto"/>
      </w:divBdr>
    </w:div>
    <w:div w:id="1310747830">
      <w:bodyDiv w:val="1"/>
      <w:marLeft w:val="0"/>
      <w:marRight w:val="0"/>
      <w:marTop w:val="0"/>
      <w:marBottom w:val="0"/>
      <w:divBdr>
        <w:top w:val="none" w:sz="0" w:space="0" w:color="auto"/>
        <w:left w:val="none" w:sz="0" w:space="0" w:color="auto"/>
        <w:bottom w:val="none" w:sz="0" w:space="0" w:color="auto"/>
        <w:right w:val="none" w:sz="0" w:space="0" w:color="auto"/>
      </w:divBdr>
    </w:div>
    <w:div w:id="1319116694">
      <w:bodyDiv w:val="1"/>
      <w:marLeft w:val="0"/>
      <w:marRight w:val="0"/>
      <w:marTop w:val="0"/>
      <w:marBottom w:val="0"/>
      <w:divBdr>
        <w:top w:val="none" w:sz="0" w:space="0" w:color="auto"/>
        <w:left w:val="none" w:sz="0" w:space="0" w:color="auto"/>
        <w:bottom w:val="none" w:sz="0" w:space="0" w:color="auto"/>
        <w:right w:val="none" w:sz="0" w:space="0" w:color="auto"/>
      </w:divBdr>
    </w:div>
    <w:div w:id="1399356884">
      <w:bodyDiv w:val="1"/>
      <w:marLeft w:val="0"/>
      <w:marRight w:val="0"/>
      <w:marTop w:val="0"/>
      <w:marBottom w:val="0"/>
      <w:divBdr>
        <w:top w:val="none" w:sz="0" w:space="0" w:color="auto"/>
        <w:left w:val="none" w:sz="0" w:space="0" w:color="auto"/>
        <w:bottom w:val="none" w:sz="0" w:space="0" w:color="auto"/>
        <w:right w:val="none" w:sz="0" w:space="0" w:color="auto"/>
      </w:divBdr>
    </w:div>
    <w:div w:id="1467548727">
      <w:bodyDiv w:val="1"/>
      <w:marLeft w:val="0"/>
      <w:marRight w:val="0"/>
      <w:marTop w:val="0"/>
      <w:marBottom w:val="0"/>
      <w:divBdr>
        <w:top w:val="none" w:sz="0" w:space="0" w:color="auto"/>
        <w:left w:val="none" w:sz="0" w:space="0" w:color="auto"/>
        <w:bottom w:val="none" w:sz="0" w:space="0" w:color="auto"/>
        <w:right w:val="none" w:sz="0" w:space="0" w:color="auto"/>
      </w:divBdr>
    </w:div>
    <w:div w:id="1523783284">
      <w:bodyDiv w:val="1"/>
      <w:marLeft w:val="0"/>
      <w:marRight w:val="0"/>
      <w:marTop w:val="0"/>
      <w:marBottom w:val="0"/>
      <w:divBdr>
        <w:top w:val="none" w:sz="0" w:space="0" w:color="auto"/>
        <w:left w:val="none" w:sz="0" w:space="0" w:color="auto"/>
        <w:bottom w:val="none" w:sz="0" w:space="0" w:color="auto"/>
        <w:right w:val="none" w:sz="0" w:space="0" w:color="auto"/>
      </w:divBdr>
    </w:div>
    <w:div w:id="1613827458">
      <w:bodyDiv w:val="1"/>
      <w:marLeft w:val="0"/>
      <w:marRight w:val="0"/>
      <w:marTop w:val="0"/>
      <w:marBottom w:val="0"/>
      <w:divBdr>
        <w:top w:val="none" w:sz="0" w:space="0" w:color="auto"/>
        <w:left w:val="none" w:sz="0" w:space="0" w:color="auto"/>
        <w:bottom w:val="none" w:sz="0" w:space="0" w:color="auto"/>
        <w:right w:val="none" w:sz="0" w:space="0" w:color="auto"/>
      </w:divBdr>
    </w:div>
    <w:div w:id="1653561286">
      <w:bodyDiv w:val="1"/>
      <w:marLeft w:val="0"/>
      <w:marRight w:val="0"/>
      <w:marTop w:val="0"/>
      <w:marBottom w:val="0"/>
      <w:divBdr>
        <w:top w:val="none" w:sz="0" w:space="0" w:color="auto"/>
        <w:left w:val="none" w:sz="0" w:space="0" w:color="auto"/>
        <w:bottom w:val="none" w:sz="0" w:space="0" w:color="auto"/>
        <w:right w:val="none" w:sz="0" w:space="0" w:color="auto"/>
      </w:divBdr>
    </w:div>
    <w:div w:id="1725254781">
      <w:bodyDiv w:val="1"/>
      <w:marLeft w:val="0"/>
      <w:marRight w:val="0"/>
      <w:marTop w:val="0"/>
      <w:marBottom w:val="0"/>
      <w:divBdr>
        <w:top w:val="none" w:sz="0" w:space="0" w:color="auto"/>
        <w:left w:val="none" w:sz="0" w:space="0" w:color="auto"/>
        <w:bottom w:val="none" w:sz="0" w:space="0" w:color="auto"/>
        <w:right w:val="none" w:sz="0" w:space="0" w:color="auto"/>
      </w:divBdr>
    </w:div>
    <w:div w:id="1726369505">
      <w:bodyDiv w:val="1"/>
      <w:marLeft w:val="0"/>
      <w:marRight w:val="0"/>
      <w:marTop w:val="0"/>
      <w:marBottom w:val="0"/>
      <w:divBdr>
        <w:top w:val="none" w:sz="0" w:space="0" w:color="auto"/>
        <w:left w:val="none" w:sz="0" w:space="0" w:color="auto"/>
        <w:bottom w:val="none" w:sz="0" w:space="0" w:color="auto"/>
        <w:right w:val="none" w:sz="0" w:space="0" w:color="auto"/>
      </w:divBdr>
    </w:div>
    <w:div w:id="1817841207">
      <w:bodyDiv w:val="1"/>
      <w:marLeft w:val="0"/>
      <w:marRight w:val="0"/>
      <w:marTop w:val="0"/>
      <w:marBottom w:val="0"/>
      <w:divBdr>
        <w:top w:val="none" w:sz="0" w:space="0" w:color="auto"/>
        <w:left w:val="none" w:sz="0" w:space="0" w:color="auto"/>
        <w:bottom w:val="none" w:sz="0" w:space="0" w:color="auto"/>
        <w:right w:val="none" w:sz="0" w:space="0" w:color="auto"/>
      </w:divBdr>
    </w:div>
    <w:div w:id="1893882983">
      <w:bodyDiv w:val="1"/>
      <w:marLeft w:val="0"/>
      <w:marRight w:val="0"/>
      <w:marTop w:val="0"/>
      <w:marBottom w:val="0"/>
      <w:divBdr>
        <w:top w:val="none" w:sz="0" w:space="0" w:color="auto"/>
        <w:left w:val="none" w:sz="0" w:space="0" w:color="auto"/>
        <w:bottom w:val="none" w:sz="0" w:space="0" w:color="auto"/>
        <w:right w:val="none" w:sz="0" w:space="0" w:color="auto"/>
      </w:divBdr>
    </w:div>
    <w:div w:id="1923828404">
      <w:bodyDiv w:val="1"/>
      <w:marLeft w:val="0"/>
      <w:marRight w:val="0"/>
      <w:marTop w:val="0"/>
      <w:marBottom w:val="0"/>
      <w:divBdr>
        <w:top w:val="none" w:sz="0" w:space="0" w:color="auto"/>
        <w:left w:val="none" w:sz="0" w:space="0" w:color="auto"/>
        <w:bottom w:val="none" w:sz="0" w:space="0" w:color="auto"/>
        <w:right w:val="none" w:sz="0" w:space="0" w:color="auto"/>
      </w:divBdr>
    </w:div>
    <w:div w:id="1931309333">
      <w:bodyDiv w:val="1"/>
      <w:marLeft w:val="0"/>
      <w:marRight w:val="0"/>
      <w:marTop w:val="0"/>
      <w:marBottom w:val="0"/>
      <w:divBdr>
        <w:top w:val="none" w:sz="0" w:space="0" w:color="auto"/>
        <w:left w:val="none" w:sz="0" w:space="0" w:color="auto"/>
        <w:bottom w:val="none" w:sz="0" w:space="0" w:color="auto"/>
        <w:right w:val="none" w:sz="0" w:space="0" w:color="auto"/>
      </w:divBdr>
      <w:divsChild>
        <w:div w:id="1295990855">
          <w:marLeft w:val="0"/>
          <w:marRight w:val="0"/>
          <w:marTop w:val="0"/>
          <w:marBottom w:val="0"/>
          <w:divBdr>
            <w:top w:val="none" w:sz="0" w:space="0" w:color="auto"/>
            <w:left w:val="none" w:sz="0" w:space="0" w:color="auto"/>
            <w:bottom w:val="none" w:sz="0" w:space="0" w:color="auto"/>
            <w:right w:val="none" w:sz="0" w:space="0" w:color="auto"/>
          </w:divBdr>
          <w:divsChild>
            <w:div w:id="9004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254">
      <w:bodyDiv w:val="1"/>
      <w:marLeft w:val="0"/>
      <w:marRight w:val="0"/>
      <w:marTop w:val="0"/>
      <w:marBottom w:val="0"/>
      <w:divBdr>
        <w:top w:val="none" w:sz="0" w:space="0" w:color="auto"/>
        <w:left w:val="none" w:sz="0" w:space="0" w:color="auto"/>
        <w:bottom w:val="none" w:sz="0" w:space="0" w:color="auto"/>
        <w:right w:val="none" w:sz="0" w:space="0" w:color="auto"/>
      </w:divBdr>
    </w:div>
    <w:div w:id="20197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0CB21DA04173428BE9CA8C43BDABBE" ma:contentTypeVersion="10" ma:contentTypeDescription="Create a new document." ma:contentTypeScope="" ma:versionID="a34896bea9bb6723949ce8f9bc042d63">
  <xsd:schema xmlns:xsd="http://www.w3.org/2001/XMLSchema" xmlns:xs="http://www.w3.org/2001/XMLSchema" xmlns:p="http://schemas.microsoft.com/office/2006/metadata/properties" xmlns:ns3="b0822a52-e888-4821-9820-9ef26e284585" targetNamespace="http://schemas.microsoft.com/office/2006/metadata/properties" ma:root="true" ma:fieldsID="2f3d640dfdee146176c8409fabc32750" ns3:_="">
    <xsd:import namespace="b0822a52-e888-4821-9820-9ef26e2845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22a52-e888-4821-9820-9ef26e284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9EF4-0EE9-4985-A32D-300C446FB545}">
  <ds:schemaRefs>
    <ds:schemaRef ds:uri="http://schemas.microsoft.com/sharepoint/v3/contenttype/forms"/>
  </ds:schemaRefs>
</ds:datastoreItem>
</file>

<file path=customXml/itemProps2.xml><?xml version="1.0" encoding="utf-8"?>
<ds:datastoreItem xmlns:ds="http://schemas.openxmlformats.org/officeDocument/2006/customXml" ds:itemID="{7084780A-C93C-453A-93EE-2DE72DFE8ED1}">
  <ds:schemaRefs>
    <ds:schemaRef ds:uri="http://purl.org/dc/terms/"/>
    <ds:schemaRef ds:uri="http://purl.org/dc/elements/1.1/"/>
    <ds:schemaRef ds:uri="http://schemas.microsoft.com/office/2006/documentManagement/types"/>
    <ds:schemaRef ds:uri="b0822a52-e888-4821-9820-9ef26e284585"/>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9A74D00-A793-4400-8820-17821BBDD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22a52-e888-4821-9820-9ef26e284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814F13-1CF3-4E02-AD93-D7972769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2315</Words>
  <Characters>12738</Characters>
  <Application>Microsoft Office Word</Application>
  <DocSecurity>4</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Kuiper</dc:creator>
  <cp:keywords/>
  <dc:description/>
  <cp:lastModifiedBy>Miel Hostens</cp:lastModifiedBy>
  <cp:revision>2</cp:revision>
  <cp:lastPrinted>2019-11-27T13:15:00Z</cp:lastPrinted>
  <dcterms:created xsi:type="dcterms:W3CDTF">2020-03-11T15:55:00Z</dcterms:created>
  <dcterms:modified xsi:type="dcterms:W3CDTF">2020-03-11T15:55:00Z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user:5d36d84be4b0797b7c0bc50d</vt:lpwstr>
  </property>
  <property fmtid="{D5CDD505-2E9C-101B-9397-08002B2CF9AE}" pid="3" name="WnCSubscriberId">
    <vt:lpwstr>0</vt:lpwstr>
  </property>
  <property fmtid="{D5CDD505-2E9C-101B-9397-08002B2CF9AE}" pid="4" name="WnCOutputStyleId">
    <vt:lpwstr>1004</vt:lpwstr>
  </property>
  <property fmtid="{D5CDD505-2E9C-101B-9397-08002B2CF9AE}" pid="5" name="RWProductId">
    <vt:lpwstr>Flow</vt:lpwstr>
  </property>
  <property fmtid="{D5CDD505-2E9C-101B-9397-08002B2CF9AE}" pid="6" name="RWProjectId">
    <vt:lpwstr>ap:5d36d84be4b0797b7c0bc50e</vt:lpwstr>
  </property>
  <property fmtid="{D5CDD505-2E9C-101B-9397-08002B2CF9AE}" pid="7" name="WnC4Folder">
    <vt:lpwstr>Documents///Introductie verbeteren(1)</vt:lpwstr>
  </property>
  <property fmtid="{D5CDD505-2E9C-101B-9397-08002B2CF9AE}" pid="8" name="ContentTypeId">
    <vt:lpwstr>0x010100A30CB21DA04173428BE9CA8C43BDABBE</vt:lpwstr>
  </property>
</Properties>
</file>